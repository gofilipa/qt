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DE36E" w14:textId="23F92233" w:rsidR="00B92FF0" w:rsidRDefault="00E418BC" w:rsidP="00085EFE">
      <w:pPr>
        <w:pStyle w:val="Textbody"/>
        <w:rPr>
          <w:rFonts w:cs="Times New Roman"/>
        </w:rPr>
      </w:pPr>
      <w:ins w:id="0" w:author="Filipa  Calado" w:date="2023-01-25T10:20:00Z">
        <w:r>
          <w:rPr>
            <w:rFonts w:cs="Times New Roman"/>
          </w:rPr>
          <w:t xml:space="preserve"> </w:t>
        </w:r>
      </w:ins>
      <w:r w:rsidR="00085EFE" w:rsidRPr="00EF25D1">
        <w:rPr>
          <w:rFonts w:cs="Times New Roman"/>
        </w:rPr>
        <w:t>Filipa Calado</w:t>
      </w:r>
    </w:p>
    <w:p w14:paraId="54988910" w14:textId="49C8595D" w:rsidR="00B92FF0" w:rsidRDefault="00F423B2" w:rsidP="00085EFE">
      <w:pPr>
        <w:pStyle w:val="Textbody"/>
        <w:rPr>
          <w:rFonts w:cs="Times New Roman"/>
        </w:rPr>
      </w:pPr>
      <w:r>
        <w:rPr>
          <w:rFonts w:cs="Times New Roman"/>
        </w:rPr>
        <w:t>“</w:t>
      </w:r>
      <w:ins w:id="1" w:author="Filipa  Calado" w:date="2023-01-25T10:20:00Z">
        <w:r w:rsidR="009C5C22">
          <w:rPr>
            <w:rFonts w:cs="Times New Roman"/>
          </w:rPr>
          <w:t xml:space="preserve">Re-Encoding </w:t>
        </w:r>
      </w:ins>
      <w:r w:rsidR="00B92FF0">
        <w:t>Domina</w:t>
      </w:r>
      <w:r w:rsidR="005E18C3">
        <w:t>nce</w:t>
      </w:r>
      <w:del w:id="2" w:author="Filipa  Calado" w:date="2023-01-25T10:20:00Z">
        <w:r w:rsidR="00B92FF0">
          <w:delText xml:space="preserve"> and Resistance</w:delText>
        </w:r>
      </w:del>
      <w:r w:rsidR="00B92FF0">
        <w:t>: Queer Approaches to Text Encoding.</w:t>
      </w:r>
      <w:r w:rsidR="00085EFE" w:rsidRPr="00EF25D1">
        <w:rPr>
          <w:rFonts w:cs="Times New Roman"/>
        </w:rPr>
        <w:t xml:space="preserve">” </w:t>
      </w:r>
    </w:p>
    <w:p w14:paraId="06F8D5ED" w14:textId="65E21A04" w:rsidR="00464A05" w:rsidRPr="00EF25D1" w:rsidRDefault="0087017A" w:rsidP="00085EFE">
      <w:pPr>
        <w:pStyle w:val="Textbody"/>
        <w:rPr>
          <w:rFonts w:cs="Times New Roman"/>
        </w:rPr>
      </w:pPr>
      <w:ins w:id="3" w:author="Filipa  Calado" w:date="2023-01-25T10:20:00Z">
        <w:r>
          <w:rPr>
            <w:rFonts w:cs="Times New Roman"/>
          </w:rPr>
          <w:t xml:space="preserve">Forthcoming in </w:t>
        </w:r>
      </w:ins>
      <w:r w:rsidR="00085EFE" w:rsidRPr="00EF25D1">
        <w:rPr>
          <w:rFonts w:cs="Times New Roman"/>
          <w:i/>
          <w:iCs/>
        </w:rPr>
        <w:t>Digital Editing and Publishing in the 21</w:t>
      </w:r>
      <w:r w:rsidR="00085EFE" w:rsidRPr="00EF25D1">
        <w:rPr>
          <w:rFonts w:cs="Times New Roman"/>
          <w:i/>
          <w:iCs/>
          <w:vertAlign w:val="superscript"/>
        </w:rPr>
        <w:t>st</w:t>
      </w:r>
      <w:r w:rsidR="00085EFE" w:rsidRPr="00EF25D1">
        <w:rPr>
          <w:rFonts w:cs="Times New Roman"/>
          <w:i/>
          <w:iCs/>
        </w:rPr>
        <w:t xml:space="preserve"> Century</w:t>
      </w:r>
      <w:r w:rsidR="00085EFE" w:rsidRPr="00EF25D1">
        <w:rPr>
          <w:rFonts w:cs="Times New Roman"/>
        </w:rPr>
        <w:t>, ed. James O’Sullivan</w:t>
      </w:r>
    </w:p>
    <w:p w14:paraId="3C519E02" w14:textId="77777777" w:rsidR="00464A05" w:rsidRPr="00EF25D1" w:rsidRDefault="00464A05" w:rsidP="00085EFE">
      <w:pPr>
        <w:pStyle w:val="Textbody"/>
        <w:rPr>
          <w:rFonts w:cs="Times New Roman"/>
        </w:rPr>
      </w:pPr>
    </w:p>
    <w:p w14:paraId="70EC1598" w14:textId="77777777" w:rsidR="00085EFE" w:rsidRPr="00EF25D1" w:rsidRDefault="00085EFE" w:rsidP="00085EFE">
      <w:pPr>
        <w:pStyle w:val="Textbody"/>
        <w:rPr>
          <w:rFonts w:cs="Times New Roman"/>
        </w:rPr>
      </w:pPr>
    </w:p>
    <w:p w14:paraId="49A33BAF" w14:textId="3C62F1E4" w:rsidR="00085EFE" w:rsidRPr="00EF25D1" w:rsidRDefault="00E92F21" w:rsidP="00085EFE">
      <w:pPr>
        <w:pStyle w:val="Textbody"/>
        <w:spacing w:line="480" w:lineRule="auto"/>
        <w:rPr>
          <w:rFonts w:cs="Times New Roman"/>
        </w:rPr>
      </w:pPr>
      <w:r w:rsidRPr="00EF25D1">
        <w:rPr>
          <w:rFonts w:cs="Times New Roman"/>
        </w:rPr>
        <w:t xml:space="preserve">This paper considers the potential alignment between a rigidly structured and constraining editorial format, the TEI, and a strategically nebulous collection of identities and politics expressed by the designation of queer. It </w:t>
      </w:r>
      <w:del w:id="4" w:author="Filipa  Calado" w:date="2023-01-25T10:20:00Z">
        <w:r w:rsidRPr="00EF25D1">
          <w:rPr>
            <w:rFonts w:cs="Times New Roman"/>
          </w:rPr>
          <w:delText>considers</w:delText>
        </w:r>
      </w:del>
      <w:ins w:id="5" w:author="Filipa  Calado" w:date="2023-01-25T10:20:00Z">
        <w:r w:rsidR="00EB2689">
          <w:rPr>
            <w:rFonts w:cs="Times New Roman"/>
          </w:rPr>
          <w:t>proposes</w:t>
        </w:r>
      </w:ins>
      <w:r w:rsidRPr="00EF25D1">
        <w:rPr>
          <w:rFonts w:cs="Times New Roman"/>
        </w:rPr>
        <w:t xml:space="preserve"> how textual editing </w:t>
      </w:r>
      <w:r w:rsidRPr="00EF25D1">
        <w:rPr>
          <w:rFonts w:cs="Times New Roman"/>
        </w:rPr>
        <w:t xml:space="preserve">practices with the TEI might </w:t>
      </w:r>
      <w:del w:id="6" w:author="Filipa  Calado" w:date="2023-01-25T10:20:00Z">
        <w:r w:rsidRPr="00EF25D1">
          <w:rPr>
            <w:rFonts w:cs="Times New Roman"/>
          </w:rPr>
          <w:delText xml:space="preserve">reflect or </w:delText>
        </w:r>
      </w:del>
      <w:r w:rsidR="00C4242B">
        <w:rPr>
          <w:rFonts w:cs="Times New Roman"/>
        </w:rPr>
        <w:t>engage</w:t>
      </w:r>
      <w:r w:rsidRPr="00EF25D1">
        <w:rPr>
          <w:rFonts w:cs="Times New Roman"/>
        </w:rPr>
        <w:t xml:space="preserve"> modes of resistance against </w:t>
      </w:r>
      <w:del w:id="7" w:author="Filipa  Calado" w:date="2023-01-25T10:20:00Z">
        <w:r w:rsidRPr="00EF25D1">
          <w:rPr>
            <w:rFonts w:cs="Times New Roman"/>
          </w:rPr>
          <w:delText>dominant</w:delText>
        </w:r>
      </w:del>
      <w:ins w:id="8" w:author="Filipa  Calado" w:date="2023-01-25T10:20:00Z">
        <w:r w:rsidR="00E05A9C">
          <w:rPr>
            <w:rFonts w:cs="Times New Roman"/>
          </w:rPr>
          <w:t>dominance</w:t>
        </w:r>
      </w:ins>
      <w:r w:rsidRPr="00EF25D1">
        <w:rPr>
          <w:rFonts w:cs="Times New Roman"/>
        </w:rPr>
        <w:t xml:space="preserve"> structures </w:t>
      </w:r>
      <w:r w:rsidR="00E05A9C">
        <w:rPr>
          <w:rFonts w:cs="Times New Roman"/>
        </w:rPr>
        <w:t xml:space="preserve">as </w:t>
      </w:r>
      <w:r w:rsidRPr="00EF25D1">
        <w:rPr>
          <w:rFonts w:cs="Times New Roman"/>
        </w:rPr>
        <w:t xml:space="preserve">theorized by Queer </w:t>
      </w:r>
      <w:del w:id="9" w:author="Filipa  Calado" w:date="2023-01-25T10:20:00Z">
        <w:r w:rsidRPr="00EF25D1">
          <w:rPr>
            <w:rFonts w:cs="Times New Roman"/>
          </w:rPr>
          <w:delText>Studies.</w:delText>
        </w:r>
      </w:del>
      <w:ins w:id="10" w:author="Filipa  Calado" w:date="2023-01-25T10:20:00Z">
        <w:r w:rsidR="00E05A9C">
          <w:rPr>
            <w:rFonts w:cs="Times New Roman"/>
          </w:rPr>
          <w:t>of Color Critique</w:t>
        </w:r>
        <w:r w:rsidR="00C4242B">
          <w:rPr>
            <w:rFonts w:cs="Times New Roman"/>
          </w:rPr>
          <w:t>.</w:t>
        </w:r>
      </w:ins>
      <w:r w:rsidR="00EB2689">
        <w:rPr>
          <w:rFonts w:cs="Times New Roman"/>
        </w:rPr>
        <w:t xml:space="preserve"> It </w:t>
      </w:r>
      <w:del w:id="11" w:author="Filipa  Calado" w:date="2023-01-25T10:20:00Z">
        <w:r w:rsidRPr="00EF25D1">
          <w:rPr>
            <w:rFonts w:cs="Times New Roman"/>
          </w:rPr>
          <w:delText>then proposes a possible future editorial methodologies that rework dominant structures</w:delText>
        </w:r>
      </w:del>
      <w:ins w:id="12" w:author="Filipa  Calado" w:date="2023-01-25T10:20:00Z">
        <w:r w:rsidR="00EB2689">
          <w:rPr>
            <w:rFonts w:cs="Times New Roman"/>
          </w:rPr>
          <w:t xml:space="preserve">illustrates how this field of study, </w:t>
        </w:r>
        <w:r w:rsidR="00EB2689" w:rsidRPr="00EB2689">
          <w:rPr>
            <w:rFonts w:cs="Times New Roman"/>
          </w:rPr>
          <w:t>which critiques Queer Studies’ capitulation</w:t>
        </w:r>
      </w:ins>
      <w:r w:rsidR="00EB2689" w:rsidRPr="00EB2689">
        <w:rPr>
          <w:rFonts w:cs="Times New Roman"/>
        </w:rPr>
        <w:t xml:space="preserve"> to </w:t>
      </w:r>
      <w:del w:id="13" w:author="Filipa  Calado" w:date="2023-01-25T10:20:00Z">
        <w:r w:rsidRPr="00EF25D1">
          <w:rPr>
            <w:rFonts w:cs="Times New Roman"/>
          </w:rPr>
          <w:delText>center marginalized</w:delText>
        </w:r>
      </w:del>
      <w:ins w:id="14" w:author="Filipa  Calado" w:date="2023-01-25T10:20:00Z">
        <w:r w:rsidR="00EB2689" w:rsidRPr="00EB2689">
          <w:rPr>
            <w:rFonts w:cs="Times New Roman"/>
          </w:rPr>
          <w:t>majoritarian</w:t>
        </w:r>
      </w:ins>
      <w:r w:rsidR="00EB2689" w:rsidRPr="00EB2689">
        <w:rPr>
          <w:rFonts w:cs="Times New Roman"/>
        </w:rPr>
        <w:t xml:space="preserve"> and </w:t>
      </w:r>
      <w:del w:id="15" w:author="Filipa  Calado" w:date="2023-01-25T10:20:00Z">
        <w:r w:rsidRPr="00EF25D1">
          <w:rPr>
            <w:rFonts w:cs="Times New Roman"/>
          </w:rPr>
          <w:delText>non-normati</w:delText>
        </w:r>
        <w:r w:rsidRPr="00EF25D1">
          <w:rPr>
            <w:rFonts w:cs="Times New Roman"/>
          </w:rPr>
          <w:delText>ve subjects.</w:delText>
        </w:r>
      </w:del>
      <w:ins w:id="16" w:author="Filipa  Calado" w:date="2023-01-25T10:20:00Z">
        <w:r w:rsidR="00EB2689" w:rsidRPr="00EB2689">
          <w:rPr>
            <w:rFonts w:cs="Times New Roman"/>
          </w:rPr>
          <w:t>neoliberal politics,</w:t>
        </w:r>
        <w:r w:rsidR="00EB2689">
          <w:rPr>
            <w:rFonts w:cs="Times New Roman"/>
            <w:i/>
            <w:iCs/>
          </w:rPr>
          <w:t xml:space="preserve"> </w:t>
        </w:r>
        <w:r w:rsidR="00C4242B">
          <w:rPr>
            <w:rFonts w:cs="Times New Roman"/>
          </w:rPr>
          <w:t xml:space="preserve">offers models for reworking </w:t>
        </w:r>
        <w:r w:rsidR="00E05A9C">
          <w:rPr>
            <w:rFonts w:cs="Times New Roman"/>
          </w:rPr>
          <w:t xml:space="preserve">the structuring forces within both the TEI markup language and textual editing practices more broadly. </w:t>
        </w:r>
      </w:ins>
    </w:p>
    <w:p w14:paraId="6806A166" w14:textId="77271385" w:rsidR="009825A4" w:rsidRPr="00EF25D1" w:rsidRDefault="00E92F21" w:rsidP="00FF5FB4">
      <w:pPr>
        <w:pStyle w:val="Textbody"/>
        <w:spacing w:line="480" w:lineRule="auto"/>
        <w:ind w:firstLine="576"/>
        <w:rPr>
          <w:rFonts w:cs="Times New Roman"/>
        </w:rPr>
      </w:pPr>
      <w:r w:rsidRPr="00EF25D1">
        <w:rPr>
          <w:rFonts w:cs="Times New Roman"/>
        </w:rPr>
        <w:t xml:space="preserve">This project begins with a self-reflection on my work developing a </w:t>
      </w:r>
      <w:del w:id="17" w:author="Filipa  Calado" w:date="2023-01-25T10:20:00Z">
        <w:r w:rsidRPr="00EF25D1">
          <w:rPr>
            <w:rFonts w:cs="Times New Roman"/>
          </w:rPr>
          <w:delText>TEI</w:delText>
        </w:r>
      </w:del>
      <w:ins w:id="18" w:author="Filipa  Calado" w:date="2023-01-25T10:20:00Z">
        <w:r w:rsidR="00C4242B">
          <w:rPr>
            <w:rFonts w:cs="Times New Roman"/>
          </w:rPr>
          <w:t>custom</w:t>
        </w:r>
      </w:ins>
      <w:r w:rsidR="00C4242B">
        <w:rPr>
          <w:rFonts w:cs="Times New Roman"/>
        </w:rPr>
        <w:t xml:space="preserve"> </w:t>
      </w:r>
      <w:r w:rsidRPr="00EF25D1">
        <w:rPr>
          <w:rFonts w:cs="Times New Roman"/>
        </w:rPr>
        <w:t>schema to mark up the homoerotic content that Oscar Wil</w:t>
      </w:r>
      <w:r w:rsidRPr="00EF25D1">
        <w:rPr>
          <w:rFonts w:cs="Times New Roman"/>
        </w:rPr>
        <w:t xml:space="preserve">de edited out of his novel, </w:t>
      </w:r>
      <w:r w:rsidRPr="00EF25D1">
        <w:rPr>
          <w:rStyle w:val="Emphasis"/>
          <w:rFonts w:cs="Times New Roman"/>
        </w:rPr>
        <w:t>The Picture of Dorian Gray</w:t>
      </w:r>
      <w:r w:rsidRPr="00EF25D1">
        <w:rPr>
          <w:rFonts w:cs="Times New Roman"/>
        </w:rPr>
        <w:t xml:space="preserve"> (1890). I point out how, in my focus on creating a new schema to mark up the text's </w:t>
      </w:r>
      <w:del w:id="19" w:author="Filipa  Calado" w:date="2023-01-25T10:20:00Z">
        <w:r w:rsidRPr="00EF25D1">
          <w:rPr>
            <w:rFonts w:cs="Times New Roman"/>
          </w:rPr>
          <w:delText>queerness</w:delText>
        </w:r>
      </w:del>
      <w:ins w:id="20" w:author="Filipa  Calado" w:date="2023-01-25T10:20:00Z">
        <w:r w:rsidRPr="00EF25D1">
          <w:rPr>
            <w:rFonts w:cs="Times New Roman"/>
          </w:rPr>
          <w:t>queer</w:t>
        </w:r>
        <w:r w:rsidR="00EB2689">
          <w:rPr>
            <w:rFonts w:cs="Times New Roman"/>
          </w:rPr>
          <w:t xml:space="preserve"> content</w:t>
        </w:r>
      </w:ins>
      <w:r w:rsidRPr="00EF25D1">
        <w:rPr>
          <w:rFonts w:cs="Times New Roman"/>
        </w:rPr>
        <w:t xml:space="preserve">, I </w:t>
      </w:r>
      <w:del w:id="21" w:author="Filipa  Calado" w:date="2023-01-25T10:20:00Z">
        <w:r w:rsidRPr="00EF25D1">
          <w:rPr>
            <w:rFonts w:cs="Times New Roman"/>
          </w:rPr>
          <w:delText xml:space="preserve">naively failed to notice </w:delText>
        </w:r>
      </w:del>
      <w:ins w:id="22" w:author="Filipa  Calado" w:date="2023-01-25T10:20:00Z">
        <w:r w:rsidR="00EB2689">
          <w:rPr>
            <w:rFonts w:cs="Times New Roman"/>
          </w:rPr>
          <w:t xml:space="preserve">overlook the </w:t>
        </w:r>
      </w:ins>
      <w:r w:rsidRPr="00EF25D1">
        <w:rPr>
          <w:rFonts w:cs="Times New Roman"/>
        </w:rPr>
        <w:t xml:space="preserve">mutually reinforcing </w:t>
      </w:r>
      <w:ins w:id="23" w:author="Filipa  Calado" w:date="2023-01-25T10:20:00Z">
        <w:r w:rsidR="00EB2689">
          <w:rPr>
            <w:rFonts w:cs="Times New Roman"/>
          </w:rPr>
          <w:t xml:space="preserve">nature of </w:t>
        </w:r>
      </w:ins>
      <w:r w:rsidR="00EB2689">
        <w:rPr>
          <w:rFonts w:cs="Times New Roman"/>
        </w:rPr>
        <w:t>dominance</w:t>
      </w:r>
      <w:r w:rsidRPr="00EF25D1">
        <w:rPr>
          <w:rFonts w:cs="Times New Roman"/>
        </w:rPr>
        <w:t xml:space="preserve"> structures across data formats and text encodi</w:t>
      </w:r>
      <w:r w:rsidRPr="00EF25D1">
        <w:rPr>
          <w:rFonts w:cs="Times New Roman"/>
        </w:rPr>
        <w:t xml:space="preserve">ng practices. </w:t>
      </w:r>
      <w:del w:id="24" w:author="Filipa  Calado" w:date="2023-01-25T10:20:00Z">
        <w:r w:rsidRPr="00EF25D1">
          <w:rPr>
            <w:rFonts w:cs="Times New Roman"/>
          </w:rPr>
          <w:delText>To correct</w:delText>
        </w:r>
      </w:del>
      <w:ins w:id="25" w:author="Filipa  Calado" w:date="2023-01-25T10:20:00Z">
        <w:r w:rsidR="00EB2689">
          <w:rPr>
            <w:rFonts w:cs="Times New Roman"/>
          </w:rPr>
          <w:t>Correcting</w:t>
        </w:r>
      </w:ins>
      <w:r w:rsidR="00EB2689">
        <w:rPr>
          <w:rFonts w:cs="Times New Roman"/>
        </w:rPr>
        <w:t xml:space="preserve"> that oversight</w:t>
      </w:r>
      <w:r w:rsidRPr="00EF25D1">
        <w:rPr>
          <w:rFonts w:cs="Times New Roman"/>
        </w:rPr>
        <w:t xml:space="preserve">, this paper draws </w:t>
      </w:r>
      <w:r w:rsidR="00EB2689">
        <w:rPr>
          <w:rFonts w:cs="Times New Roman"/>
        </w:rPr>
        <w:t xml:space="preserve">from </w:t>
      </w:r>
      <w:del w:id="26" w:author="Filipa  Calado" w:date="2023-01-25T10:20:00Z">
        <w:r w:rsidRPr="00EF25D1">
          <w:rPr>
            <w:rFonts w:cs="Times New Roman"/>
          </w:rPr>
          <w:delText xml:space="preserve">the insights of </w:delText>
        </w:r>
      </w:del>
      <w:r w:rsidRPr="00EF25D1">
        <w:rPr>
          <w:rFonts w:cs="Times New Roman"/>
        </w:rPr>
        <w:t xml:space="preserve">Queer of </w:t>
      </w:r>
      <w:proofErr w:type="spellStart"/>
      <w:r w:rsidRPr="00EF25D1">
        <w:rPr>
          <w:rFonts w:cs="Times New Roman"/>
        </w:rPr>
        <w:t>Color's</w:t>
      </w:r>
      <w:proofErr w:type="spellEnd"/>
      <w:r w:rsidRPr="00EF25D1">
        <w:rPr>
          <w:rFonts w:cs="Times New Roman"/>
        </w:rPr>
        <w:t xml:space="preserve"> </w:t>
      </w:r>
      <w:r w:rsidRPr="00EF25D1">
        <w:rPr>
          <w:rStyle w:val="Emphasis"/>
          <w:rFonts w:cs="Times New Roman"/>
        </w:rPr>
        <w:t>Critique</w:t>
      </w:r>
      <w:r w:rsidRPr="00EF25D1">
        <w:rPr>
          <w:rFonts w:cs="Times New Roman"/>
        </w:rPr>
        <w:t xml:space="preserve"> on Queer Studies </w:t>
      </w:r>
      <w:del w:id="27" w:author="Filipa  Calado" w:date="2023-01-25T10:20:00Z">
        <w:r w:rsidRPr="00EF25D1">
          <w:rPr>
            <w:rFonts w:cs="Times New Roman"/>
          </w:rPr>
          <w:delText>as</w:delText>
        </w:r>
      </w:del>
      <w:ins w:id="28" w:author="Filipa  Calado" w:date="2023-01-25T10:20:00Z">
        <w:r w:rsidR="00EB2689">
          <w:rPr>
            <w:rFonts w:cs="Times New Roman"/>
          </w:rPr>
          <w:t>to energize</w:t>
        </w:r>
      </w:ins>
      <w:r w:rsidR="00EB2689">
        <w:rPr>
          <w:rFonts w:cs="Times New Roman"/>
        </w:rPr>
        <w:t xml:space="preserve"> a </w:t>
      </w:r>
      <w:del w:id="29" w:author="Filipa  Calado" w:date="2023-01-25T10:20:00Z">
        <w:r w:rsidRPr="00EF25D1">
          <w:rPr>
            <w:rFonts w:cs="Times New Roman"/>
          </w:rPr>
          <w:delText xml:space="preserve">political project that energizes </w:delText>
        </w:r>
      </w:del>
      <w:ins w:id="30" w:author="Filipa  Calado" w:date="2023-01-25T10:20:00Z">
        <w:r w:rsidR="00EB2689">
          <w:rPr>
            <w:rFonts w:cs="Times New Roman"/>
          </w:rPr>
          <w:t>radical re-</w:t>
        </w:r>
      </w:ins>
      <w:r w:rsidR="00EB2689">
        <w:rPr>
          <w:rFonts w:cs="Times New Roman"/>
        </w:rPr>
        <w:t xml:space="preserve">thinking </w:t>
      </w:r>
      <w:del w:id="31" w:author="Filipa  Calado" w:date="2023-01-25T10:20:00Z">
        <w:r w:rsidRPr="00EF25D1">
          <w:rPr>
            <w:rFonts w:cs="Times New Roman"/>
          </w:rPr>
          <w:delText>about</w:delText>
        </w:r>
      </w:del>
      <w:ins w:id="32" w:author="Filipa  Calado" w:date="2023-01-25T10:20:00Z">
        <w:r w:rsidR="00EB2689">
          <w:rPr>
            <w:rFonts w:cs="Times New Roman"/>
          </w:rPr>
          <w:t>of</w:t>
        </w:r>
      </w:ins>
      <w:r w:rsidRPr="00EF25D1">
        <w:rPr>
          <w:rFonts w:cs="Times New Roman"/>
        </w:rPr>
        <w:t xml:space="preserve"> electronic data formats. </w:t>
      </w:r>
      <w:del w:id="33" w:author="Filipa  Calado" w:date="2023-01-25T10:20:00Z">
        <w:r w:rsidRPr="00EF25D1">
          <w:rPr>
            <w:rFonts w:cs="Times New Roman"/>
          </w:rPr>
          <w:delText>Turning to the TEI schema</w:delText>
        </w:r>
      </w:del>
      <w:ins w:id="34" w:author="Filipa  Calado" w:date="2023-01-25T10:20:00Z">
        <w:r w:rsidR="00EB2689">
          <w:rPr>
            <w:rFonts w:cs="Times New Roman"/>
          </w:rPr>
          <w:t>Here</w:t>
        </w:r>
      </w:ins>
      <w:r w:rsidR="00EB2689">
        <w:rPr>
          <w:rFonts w:cs="Times New Roman"/>
        </w:rPr>
        <w:t xml:space="preserve">, I </w:t>
      </w:r>
      <w:del w:id="35" w:author="Filipa  Calado" w:date="2023-01-25T10:20:00Z">
        <w:r w:rsidRPr="00EF25D1">
          <w:rPr>
            <w:rFonts w:cs="Times New Roman"/>
          </w:rPr>
          <w:delText xml:space="preserve">examine the debates about hierarchical structures on data modelling. Then, I point to Jessica Marie Johnson's research on </w:delText>
        </w:r>
      </w:del>
      <w:ins w:id="36" w:author="Filipa  Calado" w:date="2023-01-25T10:20:00Z">
        <w:r w:rsidR="00EB2689">
          <w:rPr>
            <w:rFonts w:cs="Times New Roman"/>
          </w:rPr>
          <w:t xml:space="preserve">draw from Black Feminist theorizing about </w:t>
        </w:r>
      </w:ins>
      <w:r w:rsidR="00EB2689">
        <w:rPr>
          <w:rFonts w:cs="Times New Roman"/>
        </w:rPr>
        <w:t xml:space="preserve">the archive </w:t>
      </w:r>
      <w:del w:id="37" w:author="Filipa  Calado" w:date="2023-01-25T10:20:00Z">
        <w:r w:rsidRPr="00EF25D1">
          <w:rPr>
            <w:rFonts w:cs="Times New Roman"/>
          </w:rPr>
          <w:delText>of</w:delText>
        </w:r>
      </w:del>
      <w:ins w:id="38" w:author="Filipa  Calado" w:date="2023-01-25T10:20:00Z">
        <w:r w:rsidR="00EB2689">
          <w:rPr>
            <w:rFonts w:cs="Times New Roman"/>
          </w:rPr>
          <w:t>and</w:t>
        </w:r>
      </w:ins>
      <w:r w:rsidR="00EB2689">
        <w:rPr>
          <w:rFonts w:cs="Times New Roman"/>
        </w:rPr>
        <w:t xml:space="preserve"> slavery </w:t>
      </w:r>
      <w:del w:id="39" w:author="Filipa  Calado" w:date="2023-01-25T10:20:00Z">
        <w:r w:rsidRPr="00EF25D1">
          <w:rPr>
            <w:rFonts w:cs="Times New Roman"/>
          </w:rPr>
          <w:delText>t</w:delText>
        </w:r>
        <w:r w:rsidRPr="00EF25D1">
          <w:rPr>
            <w:rFonts w:cs="Times New Roman"/>
          </w:rPr>
          <w:delText>o highlight the structuring modes of recovery work. Johnson's methodology offers a model for reworking some of the more</w:delText>
        </w:r>
      </w:del>
      <w:ins w:id="40" w:author="Filipa  Calado" w:date="2023-01-25T10:20:00Z">
        <w:r w:rsidR="00EB2689">
          <w:rPr>
            <w:rFonts w:cs="Times New Roman"/>
          </w:rPr>
          <w:t>and their resistance against the</w:t>
        </w:r>
      </w:ins>
      <w:r w:rsidR="00EB2689">
        <w:rPr>
          <w:rFonts w:cs="Times New Roman"/>
        </w:rPr>
        <w:t xml:space="preserve"> </w:t>
      </w:r>
      <w:r w:rsidRPr="00EF25D1">
        <w:rPr>
          <w:rFonts w:cs="Times New Roman"/>
        </w:rPr>
        <w:t xml:space="preserve">invisible forces that determine historical inquiry and meaning-making. I close by highlighting examples of </w:t>
      </w:r>
      <w:del w:id="41" w:author="Filipa  Calado" w:date="2023-01-25T10:20:00Z">
        <w:r w:rsidRPr="00EF25D1">
          <w:rPr>
            <w:rFonts w:cs="Times New Roman"/>
          </w:rPr>
          <w:delText>contemporary editorial</w:delText>
        </w:r>
      </w:del>
      <w:ins w:id="42" w:author="Filipa  Calado" w:date="2023-01-25T10:20:00Z">
        <w:r w:rsidR="00FF5FB4">
          <w:rPr>
            <w:rFonts w:cs="Times New Roman"/>
          </w:rPr>
          <w:t>current</w:t>
        </w:r>
      </w:ins>
      <w:r w:rsidR="00FF5FB4">
        <w:rPr>
          <w:rFonts w:cs="Times New Roman"/>
        </w:rPr>
        <w:t xml:space="preserve"> </w:t>
      </w:r>
      <w:r w:rsidRPr="00EF25D1">
        <w:rPr>
          <w:rFonts w:cs="Times New Roman"/>
        </w:rPr>
        <w:t xml:space="preserve">projects that </w:t>
      </w:r>
      <w:del w:id="43" w:author="Filipa  Calado" w:date="2023-01-25T10:20:00Z">
        <w:r w:rsidRPr="00EF25D1">
          <w:rPr>
            <w:rFonts w:cs="Times New Roman"/>
          </w:rPr>
          <w:delText>resist structural constraints through</w:delText>
        </w:r>
      </w:del>
      <w:ins w:id="44" w:author="Filipa  Calado" w:date="2023-01-25T10:20:00Z">
        <w:r w:rsidR="00FF5FB4">
          <w:rPr>
            <w:rFonts w:cs="Times New Roman"/>
          </w:rPr>
          <w:t>deploy</w:t>
        </w:r>
      </w:ins>
      <w:r w:rsidR="00FF5FB4">
        <w:rPr>
          <w:rFonts w:cs="Times New Roman"/>
        </w:rPr>
        <w:t xml:space="preserve"> </w:t>
      </w:r>
      <w:r w:rsidR="00FF5FB4" w:rsidRPr="00EF25D1">
        <w:rPr>
          <w:rFonts w:cs="Times New Roman"/>
        </w:rPr>
        <w:t>collaborative and minimalist practices</w:t>
      </w:r>
      <w:del w:id="45" w:author="Filipa  Calado" w:date="2023-01-25T10:20:00Z">
        <w:r w:rsidRPr="00EF25D1">
          <w:rPr>
            <w:rFonts w:cs="Times New Roman"/>
          </w:rPr>
          <w:delText>.</w:delText>
        </w:r>
      </w:del>
      <w:ins w:id="46" w:author="Filipa  Calado" w:date="2023-01-25T10:20:00Z">
        <w:r w:rsidR="00FF5FB4">
          <w:rPr>
            <w:rFonts w:cs="Times New Roman"/>
          </w:rPr>
          <w:t xml:space="preserve"> to challenge the structuring modes of textual editing and the TEI. </w:t>
        </w:r>
      </w:ins>
    </w:p>
    <w:p w14:paraId="616AC176" w14:textId="0D2B074A" w:rsidR="009825A4" w:rsidRPr="00EF25D1" w:rsidRDefault="00085EFE" w:rsidP="00085EFE">
      <w:pPr>
        <w:pStyle w:val="Heading2"/>
        <w:numPr>
          <w:ilvl w:val="0"/>
          <w:numId w:val="0"/>
        </w:numPr>
        <w:ind w:left="576" w:hanging="576"/>
        <w:rPr>
          <w:rFonts w:ascii="Times New Roman" w:hAnsi="Times New Roman" w:cs="Times New Roman"/>
        </w:rPr>
      </w:pPr>
      <w:bookmarkStart w:id="47" w:name="org6b0fab6"/>
      <w:bookmarkStart w:id="48" w:name="OrgXref.org6b0fab6"/>
      <w:bookmarkEnd w:id="47"/>
      <w:r w:rsidRPr="00EF25D1">
        <w:rPr>
          <w:rFonts w:ascii="Times New Roman" w:hAnsi="Times New Roman" w:cs="Times New Roman"/>
        </w:rPr>
        <w:t>Textual Scholarship and Queer Historiography</w:t>
      </w:r>
      <w:bookmarkEnd w:id="48"/>
    </w:p>
    <w:p w14:paraId="00FB40EE" w14:textId="1FDA1ECB" w:rsidR="00085EFE" w:rsidRPr="00EF25D1" w:rsidRDefault="00E92F21" w:rsidP="00085EFE">
      <w:pPr>
        <w:pStyle w:val="Textbody"/>
        <w:spacing w:line="480" w:lineRule="auto"/>
        <w:ind w:firstLine="360"/>
        <w:rPr>
          <w:rFonts w:cs="Times New Roman"/>
        </w:rPr>
      </w:pPr>
      <w:r w:rsidRPr="00EF25D1">
        <w:rPr>
          <w:rFonts w:cs="Times New Roman"/>
        </w:rPr>
        <w:t xml:space="preserve">I begin with my own trajectory of thinking on </w:t>
      </w:r>
      <w:del w:id="49" w:author="Filipa  Calado" w:date="2023-01-25T10:20:00Z">
        <w:r w:rsidRPr="00EF25D1">
          <w:rPr>
            <w:rFonts w:cs="Times New Roman"/>
          </w:rPr>
          <w:delText>the subject.</w:delText>
        </w:r>
      </w:del>
      <w:ins w:id="50" w:author="Filipa  Calado" w:date="2023-01-25T10:20:00Z">
        <w:r w:rsidR="00E418BC">
          <w:rPr>
            <w:rFonts w:cs="Times New Roman"/>
          </w:rPr>
          <w:t>textual editing practices</w:t>
        </w:r>
        <w:r w:rsidRPr="00EF25D1">
          <w:rPr>
            <w:rFonts w:cs="Times New Roman"/>
          </w:rPr>
          <w:t>.</w:t>
        </w:r>
      </w:ins>
      <w:r w:rsidRPr="00EF25D1">
        <w:rPr>
          <w:rFonts w:cs="Times New Roman"/>
        </w:rPr>
        <w:t xml:space="preserve"> Early in graduate </w:t>
      </w:r>
      <w:r w:rsidRPr="00EF25D1">
        <w:rPr>
          <w:rFonts w:cs="Times New Roman"/>
        </w:rPr>
        <w:lastRenderedPageBreak/>
        <w:t>school, I took a course on</w:t>
      </w:r>
      <w:r w:rsidRPr="00EF25D1">
        <w:rPr>
          <w:rFonts w:cs="Times New Roman"/>
        </w:rPr>
        <w:t xml:space="preserve"> Textual Scholarship </w:t>
      </w:r>
      <w:r w:rsidR="00E418BC">
        <w:rPr>
          <w:rFonts w:cs="Times New Roman"/>
        </w:rPr>
        <w:t xml:space="preserve">that </w:t>
      </w:r>
      <w:del w:id="51" w:author="Filipa  Calado" w:date="2023-01-25T10:20:00Z">
        <w:r w:rsidRPr="00EF25D1">
          <w:rPr>
            <w:rFonts w:cs="Times New Roman"/>
          </w:rPr>
          <w:delText>seemed to ground</w:delText>
        </w:r>
      </w:del>
      <w:ins w:id="52" w:author="Filipa  Calado" w:date="2023-01-25T10:20:00Z">
        <w:r w:rsidR="00E418BC">
          <w:rPr>
            <w:rFonts w:cs="Times New Roman"/>
          </w:rPr>
          <w:t>grounded</w:t>
        </w:r>
      </w:ins>
      <w:r w:rsidRPr="00EF25D1">
        <w:rPr>
          <w:rFonts w:cs="Times New Roman"/>
        </w:rPr>
        <w:t xml:space="preserve"> the heady atmosphere</w:t>
      </w:r>
      <w:r w:rsidR="00E418BC">
        <w:rPr>
          <w:rFonts w:cs="Times New Roman"/>
        </w:rPr>
        <w:t xml:space="preserve"> </w:t>
      </w:r>
      <w:del w:id="53" w:author="Filipa  Calado" w:date="2023-01-25T10:20:00Z">
        <w:r w:rsidRPr="00EF25D1">
          <w:rPr>
            <w:rFonts w:cs="Times New Roman"/>
          </w:rPr>
          <w:delText>of</w:delText>
        </w:r>
      </w:del>
      <w:ins w:id="54" w:author="Filipa  Calado" w:date="2023-01-25T10:20:00Z">
        <w:r w:rsidR="00E418BC">
          <w:rPr>
            <w:rFonts w:cs="Times New Roman"/>
          </w:rPr>
          <w:t>typical to</w:t>
        </w:r>
      </w:ins>
      <w:r w:rsidRPr="00EF25D1">
        <w:rPr>
          <w:rFonts w:cs="Times New Roman"/>
        </w:rPr>
        <w:t xml:space="preserve"> seminar </w:t>
      </w:r>
      <w:del w:id="55" w:author="Filipa  Calado" w:date="2023-01-25T10:20:00Z">
        <w:r w:rsidRPr="00EF25D1">
          <w:rPr>
            <w:rFonts w:cs="Times New Roman"/>
          </w:rPr>
          <w:delText>discussion</w:delText>
        </w:r>
      </w:del>
      <w:ins w:id="56" w:author="Filipa  Calado" w:date="2023-01-25T10:20:00Z">
        <w:r w:rsidR="00E418BC">
          <w:rPr>
            <w:rFonts w:cs="Times New Roman"/>
          </w:rPr>
          <w:t>course discussions</w:t>
        </w:r>
      </w:ins>
      <w:r w:rsidRPr="00EF25D1">
        <w:rPr>
          <w:rFonts w:cs="Times New Roman"/>
        </w:rPr>
        <w:t xml:space="preserve"> in the </w:t>
      </w:r>
      <w:del w:id="57" w:author="Filipa  Calado" w:date="2023-01-25T10:20:00Z">
        <w:r w:rsidRPr="00EF25D1">
          <w:rPr>
            <w:rFonts w:cs="Times New Roman"/>
          </w:rPr>
          <w:delText xml:space="preserve">comforting, </w:delText>
        </w:r>
      </w:del>
      <w:r w:rsidRPr="00EF25D1">
        <w:rPr>
          <w:rFonts w:cs="Times New Roman"/>
        </w:rPr>
        <w:t>physical fact of the text–something that takes up space</w:t>
      </w:r>
      <w:del w:id="58" w:author="Filipa  Calado" w:date="2023-01-25T10:20:00Z">
        <w:r w:rsidRPr="00EF25D1">
          <w:rPr>
            <w:rFonts w:cs="Times New Roman"/>
          </w:rPr>
          <w:delText xml:space="preserve"> in the world, that </w:delText>
        </w:r>
      </w:del>
      <w:ins w:id="59" w:author="Filipa  Calado" w:date="2023-01-25T10:20:00Z">
        <w:r w:rsidR="00E418BC">
          <w:rPr>
            <w:rFonts w:cs="Times New Roman"/>
          </w:rPr>
          <w:t>,</w:t>
        </w:r>
        <w:r w:rsidRPr="00EF25D1">
          <w:rPr>
            <w:rFonts w:cs="Times New Roman"/>
          </w:rPr>
          <w:t xml:space="preserve"> </w:t>
        </w:r>
        <w:r w:rsidR="00E418BC">
          <w:rPr>
            <w:rFonts w:cs="Times New Roman"/>
          </w:rPr>
          <w:t xml:space="preserve">which </w:t>
        </w:r>
      </w:ins>
      <w:r w:rsidRPr="00EF25D1">
        <w:rPr>
          <w:rFonts w:cs="Times New Roman"/>
        </w:rPr>
        <w:t xml:space="preserve">I could literally touch. I </w:t>
      </w:r>
      <w:del w:id="60" w:author="Filipa  Calado" w:date="2023-01-25T10:20:00Z">
        <w:r w:rsidRPr="00EF25D1">
          <w:rPr>
            <w:rFonts w:cs="Times New Roman"/>
          </w:rPr>
          <w:delText>then discovered</w:delText>
        </w:r>
      </w:del>
      <w:ins w:id="61" w:author="Filipa  Calado" w:date="2023-01-25T10:20:00Z">
        <w:r w:rsidR="00E418BC">
          <w:rPr>
            <w:rFonts w:cs="Times New Roman"/>
          </w:rPr>
          <w:t>found</w:t>
        </w:r>
      </w:ins>
      <w:r w:rsidR="00E418BC">
        <w:rPr>
          <w:rFonts w:cs="Times New Roman"/>
        </w:rPr>
        <w:t xml:space="preserve"> </w:t>
      </w:r>
      <w:r w:rsidRPr="00EF25D1">
        <w:rPr>
          <w:rFonts w:cs="Times New Roman"/>
        </w:rPr>
        <w:t xml:space="preserve">that textual editing methodologies like the TEI, </w:t>
      </w:r>
      <w:del w:id="62" w:author="Filipa  Calado" w:date="2023-01-25T10:20:00Z">
        <w:r w:rsidRPr="00EF25D1">
          <w:rPr>
            <w:rFonts w:cs="Times New Roman"/>
          </w:rPr>
          <w:delText xml:space="preserve">which </w:delText>
        </w:r>
        <w:r w:rsidRPr="00EF25D1">
          <w:rPr>
            <w:rFonts w:cs="Times New Roman"/>
          </w:rPr>
          <w:delText>rooted</w:delText>
        </w:r>
      </w:del>
      <w:ins w:id="63" w:author="Filipa  Calado" w:date="2023-01-25T10:20:00Z">
        <w:r w:rsidR="00E418BC">
          <w:rPr>
            <w:rFonts w:cs="Times New Roman"/>
          </w:rPr>
          <w:t>by rooting</w:t>
        </w:r>
      </w:ins>
      <w:r w:rsidRPr="00EF25D1">
        <w:rPr>
          <w:rFonts w:cs="Times New Roman"/>
        </w:rPr>
        <w:t xml:space="preserve"> intellectual work in the minute </w:t>
      </w:r>
      <w:proofErr w:type="spellStart"/>
      <w:r w:rsidRPr="00EF25D1">
        <w:rPr>
          <w:rFonts w:cs="Times New Roman"/>
        </w:rPr>
        <w:t>labor</w:t>
      </w:r>
      <w:proofErr w:type="spellEnd"/>
      <w:r w:rsidRPr="00EF25D1">
        <w:rPr>
          <w:rFonts w:cs="Times New Roman"/>
        </w:rPr>
        <w:t xml:space="preserve"> of transcription and markup, </w:t>
      </w:r>
      <w:del w:id="64" w:author="Filipa  Calado" w:date="2023-01-25T10:20:00Z">
        <w:r w:rsidRPr="00EF25D1">
          <w:rPr>
            <w:rFonts w:cs="Times New Roman"/>
          </w:rPr>
          <w:delText>brought me to think deeply</w:delText>
        </w:r>
      </w:del>
      <w:ins w:id="65" w:author="Filipa  Calado" w:date="2023-01-25T10:20:00Z">
        <w:r w:rsidR="00E418BC">
          <w:rPr>
            <w:rFonts w:cs="Times New Roman"/>
          </w:rPr>
          <w:t>encourages deep</w:t>
        </w:r>
      </w:ins>
      <w:r w:rsidR="00E418BC">
        <w:rPr>
          <w:rFonts w:cs="Times New Roman"/>
        </w:rPr>
        <w:t xml:space="preserve"> and </w:t>
      </w:r>
      <w:del w:id="66" w:author="Filipa  Calado" w:date="2023-01-25T10:20:00Z">
        <w:r w:rsidRPr="00EF25D1">
          <w:rPr>
            <w:rFonts w:cs="Times New Roman"/>
          </w:rPr>
          <w:delText>critically</w:delText>
        </w:r>
      </w:del>
      <w:ins w:id="67" w:author="Filipa  Calado" w:date="2023-01-25T10:20:00Z">
        <w:r w:rsidR="00E418BC">
          <w:rPr>
            <w:rFonts w:cs="Times New Roman"/>
          </w:rPr>
          <w:t>critical thinking</w:t>
        </w:r>
      </w:ins>
      <w:r w:rsidR="00E418BC">
        <w:rPr>
          <w:rFonts w:cs="Times New Roman"/>
        </w:rPr>
        <w:t xml:space="preserve"> </w:t>
      </w:r>
      <w:r w:rsidRPr="00EF25D1">
        <w:rPr>
          <w:rFonts w:cs="Times New Roman"/>
        </w:rPr>
        <w:t>about formal aspects of text. It was at that time that I was introduced to Jerome McGann's</w:t>
      </w:r>
      <w:r w:rsidR="00E418BC">
        <w:rPr>
          <w:rFonts w:cs="Times New Roman"/>
        </w:rPr>
        <w:t xml:space="preserve"> </w:t>
      </w:r>
      <w:del w:id="68" w:author="Filipa  Calado" w:date="2023-01-25T10:20:00Z">
        <w:r w:rsidRPr="00EF25D1">
          <w:rPr>
            <w:rStyle w:val="Emphasis"/>
            <w:rFonts w:cs="Times New Roman"/>
          </w:rPr>
          <w:delText>Radiant Textuality: Lite</w:delText>
        </w:r>
        <w:r w:rsidR="00505CE4" w:rsidRPr="00EF25D1">
          <w:rPr>
            <w:rStyle w:val="Emphasis"/>
            <w:rFonts w:cs="Times New Roman"/>
          </w:rPr>
          <w:delText>ra</w:delText>
        </w:r>
        <w:r w:rsidRPr="00EF25D1">
          <w:rPr>
            <w:rStyle w:val="Emphasis"/>
            <w:rFonts w:cs="Times New Roman"/>
          </w:rPr>
          <w:delText>ry Studies After The Wo</w:delText>
        </w:r>
        <w:r w:rsidRPr="00EF25D1">
          <w:rPr>
            <w:rStyle w:val="Emphasis"/>
            <w:rFonts w:cs="Times New Roman"/>
          </w:rPr>
          <w:delText>rldwide Web</w:delText>
        </w:r>
        <w:r w:rsidRPr="00EF25D1">
          <w:rPr>
            <w:rFonts w:cs="Times New Roman"/>
          </w:rPr>
          <w:delText xml:space="preserve"> (2001), and his </w:delText>
        </w:r>
      </w:del>
      <w:r w:rsidRPr="00EF25D1">
        <w:rPr>
          <w:rFonts w:cs="Times New Roman"/>
        </w:rPr>
        <w:t xml:space="preserve">position that digital tools </w:t>
      </w:r>
      <w:del w:id="69" w:author="Filipa  Calado" w:date="2023-01-25T10:20:00Z">
        <w:r w:rsidRPr="00EF25D1">
          <w:rPr>
            <w:rFonts w:cs="Times New Roman"/>
          </w:rPr>
          <w:delText>in</w:delText>
        </w:r>
      </w:del>
      <w:ins w:id="70" w:author="Filipa  Calado" w:date="2023-01-25T10:20:00Z">
        <w:r w:rsidR="00E418BC">
          <w:rPr>
            <w:rFonts w:cs="Times New Roman"/>
          </w:rPr>
          <w:t>for</w:t>
        </w:r>
      </w:ins>
      <w:r w:rsidR="00E418BC">
        <w:rPr>
          <w:rFonts w:cs="Times New Roman"/>
        </w:rPr>
        <w:t xml:space="preserve"> </w:t>
      </w:r>
      <w:r w:rsidRPr="00EF25D1">
        <w:rPr>
          <w:rFonts w:cs="Times New Roman"/>
        </w:rPr>
        <w:t xml:space="preserve">literary scholarship ought </w:t>
      </w:r>
      <w:r w:rsidRPr="00EF25D1">
        <w:rPr>
          <w:rFonts w:cs="Times New Roman"/>
        </w:rPr>
        <w:t>to work as "prosthetic extension[s] of that demand for critical reflection" (McGann 2001, 18). McGann's ideas</w:t>
      </w:r>
      <w:r w:rsidR="00E418BC">
        <w:rPr>
          <w:rFonts w:cs="Times New Roman"/>
        </w:rPr>
        <w:t xml:space="preserve"> </w:t>
      </w:r>
      <w:del w:id="71" w:author="Filipa  Calado" w:date="2023-01-25T10:20:00Z">
        <w:r w:rsidR="00505CE4" w:rsidRPr="00EF25D1">
          <w:rPr>
            <w:rFonts w:cs="Times New Roman"/>
          </w:rPr>
          <w:delText>solidified</w:delText>
        </w:r>
        <w:r w:rsidRPr="00EF25D1">
          <w:rPr>
            <w:rFonts w:cs="Times New Roman"/>
          </w:rPr>
          <w:delText xml:space="preserve"> something essentially creative about the </w:delText>
        </w:r>
        <w:r w:rsidR="00505CE4" w:rsidRPr="00EF25D1">
          <w:rPr>
            <w:rFonts w:cs="Times New Roman"/>
          </w:rPr>
          <w:delText>critical</w:delText>
        </w:r>
        <w:r w:rsidRPr="00EF25D1">
          <w:rPr>
            <w:rFonts w:cs="Times New Roman"/>
          </w:rPr>
          <w:delText xml:space="preserve"> process, which </w:delText>
        </w:r>
      </w:del>
      <w:r w:rsidR="00E418BC">
        <w:rPr>
          <w:rFonts w:cs="Times New Roman"/>
        </w:rPr>
        <w:t xml:space="preserve">helped </w:t>
      </w:r>
      <w:del w:id="72" w:author="Filipa  Calado" w:date="2023-01-25T10:20:00Z">
        <w:r w:rsidRPr="00EF25D1">
          <w:rPr>
            <w:rFonts w:cs="Times New Roman"/>
          </w:rPr>
          <w:delText xml:space="preserve">me </w:delText>
        </w:r>
      </w:del>
      <w:r w:rsidR="00E418BC">
        <w:rPr>
          <w:rFonts w:cs="Times New Roman"/>
        </w:rPr>
        <w:t xml:space="preserve">to </w:t>
      </w:r>
      <w:del w:id="73" w:author="Filipa  Calado" w:date="2023-01-25T10:20:00Z">
        <w:r w:rsidRPr="00EF25D1">
          <w:rPr>
            <w:rFonts w:cs="Times New Roman"/>
          </w:rPr>
          <w:delText>form</w:delText>
        </w:r>
      </w:del>
      <w:ins w:id="74" w:author="Filipa  Calado" w:date="2023-01-25T10:20:00Z">
        <w:r w:rsidR="00E418BC">
          <w:rPr>
            <w:rFonts w:cs="Times New Roman"/>
          </w:rPr>
          <w:t>solidify</w:t>
        </w:r>
      </w:ins>
      <w:r w:rsidRPr="00EF25D1">
        <w:rPr>
          <w:rFonts w:cs="Times New Roman"/>
        </w:rPr>
        <w:t xml:space="preserve"> my early conviction that </w:t>
      </w:r>
      <w:del w:id="75" w:author="Filipa  Calado" w:date="2023-01-25T10:20:00Z">
        <w:r w:rsidRPr="00EF25D1">
          <w:rPr>
            <w:rFonts w:cs="Times New Roman"/>
          </w:rPr>
          <w:delText>literary</w:delText>
        </w:r>
      </w:del>
      <w:ins w:id="76" w:author="Filipa  Calado" w:date="2023-01-25T10:20:00Z">
        <w:r w:rsidR="00E418BC">
          <w:rPr>
            <w:rFonts w:cs="Times New Roman"/>
          </w:rPr>
          <w:t>critical</w:t>
        </w:r>
      </w:ins>
      <w:r w:rsidR="00E418BC">
        <w:rPr>
          <w:rFonts w:cs="Times New Roman"/>
        </w:rPr>
        <w:t xml:space="preserve"> analysis </w:t>
      </w:r>
      <w:del w:id="77" w:author="Filipa  Calado" w:date="2023-01-25T10:20:00Z">
        <w:r w:rsidRPr="00EF25D1">
          <w:rPr>
            <w:rFonts w:cs="Times New Roman"/>
          </w:rPr>
          <w:delText>ought to</w:delText>
        </w:r>
      </w:del>
      <w:ins w:id="78" w:author="Filipa  Calado" w:date="2023-01-25T10:20:00Z">
        <w:r w:rsidR="00E418BC">
          <w:rPr>
            <w:rFonts w:cs="Times New Roman"/>
          </w:rPr>
          <w:t>could</w:t>
        </w:r>
      </w:ins>
      <w:r w:rsidR="00E418BC">
        <w:rPr>
          <w:rFonts w:cs="Times New Roman"/>
        </w:rPr>
        <w:t xml:space="preserve"> </w:t>
      </w:r>
      <w:r w:rsidRPr="00EF25D1">
        <w:rPr>
          <w:rFonts w:cs="Times New Roman"/>
        </w:rPr>
        <w:t xml:space="preserve">build from </w:t>
      </w:r>
      <w:del w:id="79" w:author="Filipa  Calado" w:date="2023-01-25T10:20:00Z">
        <w:r w:rsidRPr="00EF25D1">
          <w:rPr>
            <w:rFonts w:cs="Times New Roman"/>
          </w:rPr>
          <w:delText>considerations</w:delText>
        </w:r>
      </w:del>
      <w:ins w:id="80" w:author="Filipa  Calado" w:date="2023-01-25T10:20:00Z">
        <w:r w:rsidR="00E418BC">
          <w:rPr>
            <w:rFonts w:cs="Times New Roman"/>
          </w:rPr>
          <w:t>hands-on exploration</w:t>
        </w:r>
      </w:ins>
      <w:r w:rsidRPr="00EF25D1">
        <w:rPr>
          <w:rFonts w:cs="Times New Roman"/>
        </w:rPr>
        <w:t xml:space="preserve"> of textual form.</w:t>
      </w:r>
    </w:p>
    <w:p w14:paraId="10C97A99" w14:textId="15A9DD2A" w:rsidR="00085EFE" w:rsidRPr="00EF25D1" w:rsidRDefault="00E92F21" w:rsidP="00E418BC">
      <w:pPr>
        <w:pStyle w:val="Textbody"/>
        <w:spacing w:line="480" w:lineRule="auto"/>
        <w:ind w:firstLine="360"/>
        <w:rPr>
          <w:rFonts w:cs="Times New Roman"/>
        </w:rPr>
      </w:pPr>
      <w:proofErr w:type="gramStart"/>
      <w:r w:rsidRPr="00EF25D1">
        <w:rPr>
          <w:rFonts w:cs="Times New Roman"/>
        </w:rPr>
        <w:t>With this in mind, I</w:t>
      </w:r>
      <w:proofErr w:type="gramEnd"/>
      <w:r w:rsidRPr="00EF25D1">
        <w:rPr>
          <w:rFonts w:cs="Times New Roman"/>
        </w:rPr>
        <w:t xml:space="preserve"> pursued </w:t>
      </w:r>
      <w:r w:rsidRPr="00EF25D1">
        <w:rPr>
          <w:rFonts w:cs="Times New Roman"/>
        </w:rPr>
        <w:t xml:space="preserve">genetic editing projects that would allow me to </w:t>
      </w:r>
      <w:del w:id="81" w:author="Filipa  Calado" w:date="2023-01-25T10:20:00Z">
        <w:r w:rsidRPr="00EF25D1">
          <w:rPr>
            <w:rFonts w:cs="Times New Roman"/>
          </w:rPr>
          <w:delText>trace the development of a text through its</w:delText>
        </w:r>
      </w:del>
      <w:ins w:id="82" w:author="Filipa  Calado" w:date="2023-01-25T10:20:00Z">
        <w:r w:rsidR="00E418BC">
          <w:rPr>
            <w:rFonts w:cs="Times New Roman"/>
          </w:rPr>
          <w:t>a text’s</w:t>
        </w:r>
      </w:ins>
      <w:r w:rsidR="00E418BC">
        <w:rPr>
          <w:rFonts w:cs="Times New Roman"/>
        </w:rPr>
        <w:t xml:space="preserve"> </w:t>
      </w:r>
      <w:r w:rsidRPr="00EF25D1">
        <w:rPr>
          <w:rFonts w:cs="Times New Roman"/>
        </w:rPr>
        <w:t xml:space="preserve">revision history. Here, I turned to Oscar Wilde's manuscript of </w:t>
      </w:r>
      <w:r w:rsidRPr="00EF25D1">
        <w:rPr>
          <w:rStyle w:val="Emphasis"/>
          <w:rFonts w:cs="Times New Roman"/>
        </w:rPr>
        <w:t>The Picture of Dorian Gray</w:t>
      </w:r>
      <w:r w:rsidRPr="00EF25D1">
        <w:rPr>
          <w:rFonts w:cs="Times New Roman"/>
        </w:rPr>
        <w:t xml:space="preserve"> (1890), a holograph draft that he revised heavily before sending it for publication in </w:t>
      </w:r>
      <w:r w:rsidRPr="00EF25D1">
        <w:rPr>
          <w:rStyle w:val="Emphasis"/>
          <w:rFonts w:cs="Times New Roman"/>
        </w:rPr>
        <w:t xml:space="preserve">Lippincott's Monthly </w:t>
      </w:r>
      <w:r w:rsidRPr="00EF25D1">
        <w:rPr>
          <w:rStyle w:val="Emphasis"/>
          <w:rFonts w:cs="Times New Roman"/>
        </w:rPr>
        <w:t>Magazine</w:t>
      </w:r>
      <w:r w:rsidRPr="00EF25D1">
        <w:rPr>
          <w:rFonts w:cs="Times New Roman"/>
        </w:rPr>
        <w:t xml:space="preserve"> on June 20, 1890 (Calado 2022).</w:t>
      </w:r>
      <w:r w:rsidRPr="00EF25D1">
        <w:rPr>
          <w:rStyle w:val="FootnoteReference"/>
          <w:rFonts w:cs="Times New Roman"/>
        </w:rPr>
        <w:footnoteReference w:id="2"/>
      </w:r>
      <w:r w:rsidRPr="00EF25D1">
        <w:rPr>
          <w:rFonts w:cs="Times New Roman"/>
        </w:rPr>
        <w:t xml:space="preserve"> </w:t>
      </w:r>
      <w:del w:id="83" w:author="Filipa  Calado" w:date="2023-01-25T10:20:00Z">
        <w:r w:rsidRPr="00EF25D1">
          <w:rPr>
            <w:rFonts w:cs="Times New Roman"/>
          </w:rPr>
          <w:delText>Of Wilde's revisions</w:delText>
        </w:r>
        <w:r w:rsidRPr="00EF25D1">
          <w:rPr>
            <w:rFonts w:cs="Times New Roman"/>
          </w:rPr>
          <w:delText xml:space="preserve">, </w:delText>
        </w:r>
      </w:del>
      <w:r w:rsidR="00E418BC">
        <w:rPr>
          <w:rFonts w:cs="Times New Roman"/>
        </w:rPr>
        <w:t xml:space="preserve">I focused on </w:t>
      </w:r>
      <w:del w:id="84" w:author="Filipa  Calado" w:date="2023-01-25T10:20:00Z">
        <w:r w:rsidRPr="00EF25D1">
          <w:rPr>
            <w:rFonts w:cs="Times New Roman"/>
          </w:rPr>
          <w:delText>those concerning the</w:delText>
        </w:r>
      </w:del>
      <w:ins w:id="85" w:author="Filipa  Calado" w:date="2023-01-25T10:20:00Z">
        <w:r w:rsidR="00E418BC">
          <w:rPr>
            <w:rFonts w:cs="Times New Roman"/>
          </w:rPr>
          <w:t>Wilde’s revisions—his suppressions—of</w:t>
        </w:r>
      </w:ins>
      <w:r w:rsidR="00E418BC">
        <w:rPr>
          <w:rFonts w:cs="Times New Roman"/>
        </w:rPr>
        <w:t xml:space="preserve"> </w:t>
      </w:r>
      <w:r w:rsidRPr="00EF25D1">
        <w:rPr>
          <w:rFonts w:cs="Times New Roman"/>
        </w:rPr>
        <w:t>homoerotic</w:t>
      </w:r>
      <w:r w:rsidR="00E418BC">
        <w:rPr>
          <w:rFonts w:cs="Times New Roman"/>
        </w:rPr>
        <w:t xml:space="preserve"> </w:t>
      </w:r>
      <w:del w:id="86" w:author="Filipa  Calado" w:date="2023-01-25T10:20:00Z">
        <w:r w:rsidRPr="00EF25D1">
          <w:rPr>
            <w:rFonts w:cs="Times New Roman"/>
          </w:rPr>
          <w:delText>innuendos</w:delText>
        </w:r>
      </w:del>
      <w:ins w:id="87" w:author="Filipa  Calado" w:date="2023-01-25T10:20:00Z">
        <w:r w:rsidR="00E418BC">
          <w:rPr>
            <w:rFonts w:cs="Times New Roman"/>
          </w:rPr>
          <w:t>tensions and suggestions</w:t>
        </w:r>
      </w:ins>
      <w:r w:rsidR="00E418BC">
        <w:rPr>
          <w:rFonts w:cs="Times New Roman"/>
        </w:rPr>
        <w:t xml:space="preserve"> </w:t>
      </w:r>
      <w:r w:rsidRPr="00EF25D1">
        <w:rPr>
          <w:rFonts w:cs="Times New Roman"/>
        </w:rPr>
        <w:t xml:space="preserve">between the story's three main characters, Basil Hallward, Lord Henry </w:t>
      </w:r>
      <w:proofErr w:type="spellStart"/>
      <w:r w:rsidRPr="00EF25D1">
        <w:rPr>
          <w:rFonts w:cs="Times New Roman"/>
        </w:rPr>
        <w:t>Wotten</w:t>
      </w:r>
      <w:proofErr w:type="spellEnd"/>
      <w:r w:rsidRPr="00EF25D1">
        <w:rPr>
          <w:rFonts w:cs="Times New Roman"/>
        </w:rPr>
        <w:t>, and the eponymous Dorian Gray. I marked up these</w:t>
      </w:r>
      <w:r w:rsidRPr="00EF25D1">
        <w:rPr>
          <w:rFonts w:cs="Times New Roman"/>
        </w:rPr>
        <w:t xml:space="preserve"> revisions </w:t>
      </w:r>
      <w:del w:id="88" w:author="Filipa  Calado" w:date="2023-01-25T10:20:00Z">
        <w:r w:rsidRPr="00EF25D1">
          <w:rPr>
            <w:rFonts w:cs="Times New Roman"/>
          </w:rPr>
          <w:delText>according to</w:delText>
        </w:r>
      </w:del>
      <w:ins w:id="89" w:author="Filipa  Calado" w:date="2023-01-25T10:20:00Z">
        <w:r w:rsidR="009777BA">
          <w:rPr>
            <w:rFonts w:cs="Times New Roman"/>
          </w:rPr>
          <w:t>with custom, semantic tags offering</w:t>
        </w:r>
      </w:ins>
      <w:r w:rsidRPr="00EF25D1">
        <w:rPr>
          <w:rFonts w:cs="Times New Roman"/>
        </w:rPr>
        <w:t xml:space="preserve"> four </w:t>
      </w:r>
      <w:del w:id="90" w:author="Filipa  Calado" w:date="2023-01-25T10:20:00Z">
        <w:r w:rsidRPr="00EF25D1">
          <w:rPr>
            <w:rFonts w:cs="Times New Roman"/>
          </w:rPr>
          <w:delText>main themes: "</w:delText>
        </w:r>
      </w:del>
      <w:ins w:id="91" w:author="Filipa  Calado" w:date="2023-01-25T10:20:00Z">
        <w:r w:rsidR="009777BA">
          <w:rPr>
            <w:rFonts w:cs="Times New Roman"/>
          </w:rPr>
          <w:t>potential</w:t>
        </w:r>
        <w:r w:rsidRPr="00EF25D1">
          <w:rPr>
            <w:rFonts w:cs="Times New Roman"/>
          </w:rPr>
          <w:t xml:space="preserve"> </w:t>
        </w:r>
        <w:r w:rsidR="009777BA">
          <w:rPr>
            <w:rFonts w:cs="Times New Roman"/>
          </w:rPr>
          <w:t>values</w:t>
        </w:r>
        <w:r w:rsidRPr="00EF25D1">
          <w:rPr>
            <w:rFonts w:cs="Times New Roman"/>
          </w:rPr>
          <w:t xml:space="preserve">: </w:t>
        </w:r>
        <w:r w:rsidR="009777BA">
          <w:rPr>
            <w:rFonts w:cs="Times New Roman"/>
          </w:rPr>
          <w:t>“</w:t>
        </w:r>
      </w:ins>
      <w:r w:rsidRPr="00EF25D1">
        <w:rPr>
          <w:rFonts w:cs="Times New Roman"/>
        </w:rPr>
        <w:t>intimacy</w:t>
      </w:r>
      <w:del w:id="92" w:author="Filipa  Calado" w:date="2023-01-25T10:20:00Z">
        <w:r w:rsidRPr="00EF25D1">
          <w:rPr>
            <w:rFonts w:cs="Times New Roman"/>
          </w:rPr>
          <w:delText>," "</w:delText>
        </w:r>
      </w:del>
      <w:ins w:id="93" w:author="Filipa  Calado" w:date="2023-01-25T10:20:00Z">
        <w:r w:rsidRPr="00EF25D1">
          <w:rPr>
            <w:rFonts w:cs="Times New Roman"/>
          </w:rPr>
          <w:t>,</w:t>
        </w:r>
        <w:r w:rsidR="009777BA">
          <w:rPr>
            <w:rFonts w:cs="Times New Roman"/>
          </w:rPr>
          <w:t>”</w:t>
        </w:r>
        <w:r w:rsidRPr="00EF25D1">
          <w:rPr>
            <w:rFonts w:cs="Times New Roman"/>
          </w:rPr>
          <w:t xml:space="preserve"> </w:t>
        </w:r>
        <w:r w:rsidR="009777BA">
          <w:rPr>
            <w:rFonts w:cs="Times New Roman"/>
          </w:rPr>
          <w:t>“</w:t>
        </w:r>
      </w:ins>
      <w:r w:rsidRPr="00EF25D1">
        <w:rPr>
          <w:rFonts w:cs="Times New Roman"/>
        </w:rPr>
        <w:t>beauty</w:t>
      </w:r>
      <w:del w:id="94" w:author="Filipa  Calado" w:date="2023-01-25T10:20:00Z">
        <w:r w:rsidRPr="00EF25D1">
          <w:rPr>
            <w:rFonts w:cs="Times New Roman"/>
          </w:rPr>
          <w:delText>," "</w:delText>
        </w:r>
      </w:del>
      <w:ins w:id="95" w:author="Filipa  Calado" w:date="2023-01-25T10:20:00Z">
        <w:r w:rsidRPr="00EF25D1">
          <w:rPr>
            <w:rFonts w:cs="Times New Roman"/>
          </w:rPr>
          <w:t>,</w:t>
        </w:r>
        <w:r w:rsidR="009777BA">
          <w:rPr>
            <w:rFonts w:cs="Times New Roman"/>
          </w:rPr>
          <w:t>”</w:t>
        </w:r>
        <w:r w:rsidRPr="00EF25D1">
          <w:rPr>
            <w:rFonts w:cs="Times New Roman"/>
          </w:rPr>
          <w:t xml:space="preserve"> </w:t>
        </w:r>
        <w:r w:rsidR="009777BA">
          <w:rPr>
            <w:rFonts w:cs="Times New Roman"/>
          </w:rPr>
          <w:t>“</w:t>
        </w:r>
      </w:ins>
      <w:r w:rsidRPr="00EF25D1">
        <w:rPr>
          <w:rFonts w:cs="Times New Roman"/>
        </w:rPr>
        <w:t>passion</w:t>
      </w:r>
      <w:del w:id="96" w:author="Filipa  Calado" w:date="2023-01-25T10:20:00Z">
        <w:r w:rsidRPr="00EF25D1">
          <w:rPr>
            <w:rFonts w:cs="Times New Roman"/>
          </w:rPr>
          <w:delText>,</w:delText>
        </w:r>
        <w:r w:rsidRPr="00EF25D1">
          <w:rPr>
            <w:rFonts w:cs="Times New Roman"/>
          </w:rPr>
          <w:delText>"</w:delText>
        </w:r>
      </w:del>
      <w:ins w:id="97" w:author="Filipa  Calado" w:date="2023-01-25T10:20:00Z">
        <w:r w:rsidRPr="00EF25D1">
          <w:rPr>
            <w:rFonts w:cs="Times New Roman"/>
          </w:rPr>
          <w:t>,</w:t>
        </w:r>
        <w:r w:rsidR="009777BA">
          <w:rPr>
            <w:rFonts w:cs="Times New Roman"/>
          </w:rPr>
          <w:t>”</w:t>
        </w:r>
      </w:ins>
      <w:r w:rsidRPr="00EF25D1">
        <w:rPr>
          <w:rFonts w:cs="Times New Roman"/>
        </w:rPr>
        <w:t xml:space="preserve"> and </w:t>
      </w:r>
      <w:del w:id="98" w:author="Filipa  Calado" w:date="2023-01-25T10:20:00Z">
        <w:r w:rsidRPr="00EF25D1">
          <w:rPr>
            <w:rFonts w:cs="Times New Roman"/>
          </w:rPr>
          <w:delText>"</w:delText>
        </w:r>
      </w:del>
      <w:ins w:id="99" w:author="Filipa  Calado" w:date="2023-01-25T10:20:00Z">
        <w:r w:rsidR="009777BA">
          <w:rPr>
            <w:rFonts w:cs="Times New Roman"/>
          </w:rPr>
          <w:t>“</w:t>
        </w:r>
      </w:ins>
      <w:r w:rsidRPr="00EF25D1">
        <w:rPr>
          <w:rFonts w:cs="Times New Roman"/>
        </w:rPr>
        <w:t>fatality</w:t>
      </w:r>
      <w:del w:id="100" w:author="Filipa  Calado" w:date="2023-01-25T10:20:00Z">
        <w:r w:rsidRPr="00EF25D1">
          <w:rPr>
            <w:rFonts w:cs="Times New Roman"/>
          </w:rPr>
          <w:delText>," with the additional values of "inconclusive" and "illegible" for moments that challenged transcription. The theme tags express</w:delText>
        </w:r>
      </w:del>
      <w:ins w:id="101" w:author="Filipa  Calado" w:date="2023-01-25T10:20:00Z">
        <w:r w:rsidR="009777BA">
          <w:rPr>
            <w:rFonts w:cs="Times New Roman"/>
          </w:rPr>
          <w:t>.”</w:t>
        </w:r>
        <w:r w:rsidRPr="00EF25D1">
          <w:rPr>
            <w:rFonts w:cs="Times New Roman"/>
          </w:rPr>
          <w:t xml:space="preserve"> </w:t>
        </w:r>
        <w:r w:rsidR="009777BA">
          <w:rPr>
            <w:rFonts w:cs="Times New Roman"/>
          </w:rPr>
          <w:t xml:space="preserve"> These tags indicate</w:t>
        </w:r>
      </w:ins>
      <w:r w:rsidR="009777BA">
        <w:rPr>
          <w:rFonts w:cs="Times New Roman"/>
        </w:rPr>
        <w:t xml:space="preserve"> general patterns </w:t>
      </w:r>
      <w:del w:id="102" w:author="Filipa  Calado" w:date="2023-01-25T10:20:00Z">
        <w:r w:rsidRPr="00EF25D1">
          <w:rPr>
            <w:rFonts w:cs="Times New Roman"/>
          </w:rPr>
          <w:delText>for the revisions, including</w:delText>
        </w:r>
      </w:del>
      <w:ins w:id="103" w:author="Filipa  Calado" w:date="2023-01-25T10:20:00Z">
        <w:r w:rsidR="009777BA">
          <w:rPr>
            <w:rFonts w:cs="Times New Roman"/>
          </w:rPr>
          <w:t>like</w:t>
        </w:r>
      </w:ins>
      <w:r w:rsidR="009777BA">
        <w:rPr>
          <w:rFonts w:cs="Times New Roman"/>
        </w:rPr>
        <w:t xml:space="preserve"> the </w:t>
      </w:r>
      <w:r w:rsidRPr="00EF25D1">
        <w:rPr>
          <w:rFonts w:cs="Times New Roman"/>
        </w:rPr>
        <w:t xml:space="preserve">stifling of emotional tension, physical affection, </w:t>
      </w:r>
      <w:del w:id="104" w:author="Filipa  Calado" w:date="2023-01-25T10:20:00Z">
        <w:r w:rsidRPr="00EF25D1">
          <w:rPr>
            <w:rFonts w:cs="Times New Roman"/>
          </w:rPr>
          <w:delText>references</w:delText>
        </w:r>
        <w:r w:rsidRPr="00EF25D1">
          <w:rPr>
            <w:rFonts w:cs="Times New Roman"/>
          </w:rPr>
          <w:delText xml:space="preserve"> to </w:delText>
        </w:r>
      </w:del>
      <w:ins w:id="105" w:author="Filipa  Calado" w:date="2023-01-25T10:20:00Z">
        <w:r w:rsidR="009777BA">
          <w:rPr>
            <w:rFonts w:cs="Times New Roman"/>
          </w:rPr>
          <w:t xml:space="preserve">expressions of </w:t>
        </w:r>
      </w:ins>
      <w:r w:rsidRPr="00EF25D1">
        <w:rPr>
          <w:rFonts w:cs="Times New Roman"/>
        </w:rPr>
        <w:t xml:space="preserve">beauty and passion, and </w:t>
      </w:r>
      <w:del w:id="106" w:author="Filipa  Calado" w:date="2023-01-25T10:20:00Z">
        <w:r w:rsidRPr="00EF25D1">
          <w:rPr>
            <w:rFonts w:cs="Times New Roman"/>
          </w:rPr>
          <w:delText>to</w:delText>
        </w:r>
      </w:del>
      <w:ins w:id="107" w:author="Filipa  Calado" w:date="2023-01-25T10:20:00Z">
        <w:r w:rsidR="009777BA">
          <w:rPr>
            <w:rFonts w:cs="Times New Roman"/>
          </w:rPr>
          <w:t>of</w:t>
        </w:r>
      </w:ins>
      <w:r w:rsidR="009777BA">
        <w:rPr>
          <w:rFonts w:cs="Times New Roman"/>
        </w:rPr>
        <w:t xml:space="preserve"> the</w:t>
      </w:r>
      <w:r w:rsidRPr="00EF25D1">
        <w:rPr>
          <w:rFonts w:cs="Times New Roman"/>
        </w:rPr>
        <w:t xml:space="preserve"> obsessive and self-destructive effects of infatuation. In addition to marking up conceptual changes to the manuscript, I also noted</w:t>
      </w:r>
      <w:r w:rsidR="009777BA">
        <w:rPr>
          <w:rFonts w:cs="Times New Roman"/>
        </w:rPr>
        <w:t xml:space="preserve"> </w:t>
      </w:r>
      <w:del w:id="108" w:author="Filipa  Calado" w:date="2023-01-25T10:20:00Z">
        <w:r w:rsidRPr="00EF25D1">
          <w:rPr>
            <w:rFonts w:cs="Times New Roman"/>
          </w:rPr>
          <w:delText xml:space="preserve">the </w:delText>
        </w:r>
      </w:del>
      <w:r w:rsidR="009777BA">
        <w:rPr>
          <w:rFonts w:cs="Times New Roman"/>
        </w:rPr>
        <w:t xml:space="preserve">physical </w:t>
      </w:r>
      <w:del w:id="109" w:author="Filipa  Calado" w:date="2023-01-25T10:20:00Z">
        <w:r w:rsidRPr="00EF25D1">
          <w:rPr>
            <w:rFonts w:cs="Times New Roman"/>
          </w:rPr>
          <w:delText>changes, that is,</w:delText>
        </w:r>
      </w:del>
      <w:ins w:id="110" w:author="Filipa  Calado" w:date="2023-01-25T10:20:00Z">
        <w:r w:rsidR="009777BA">
          <w:rPr>
            <w:rFonts w:cs="Times New Roman"/>
          </w:rPr>
          <w:t>elements, like</w:t>
        </w:r>
      </w:ins>
      <w:r w:rsidR="009777BA">
        <w:rPr>
          <w:rFonts w:cs="Times New Roman"/>
        </w:rPr>
        <w:t xml:space="preserve"> the </w:t>
      </w:r>
      <w:del w:id="111" w:author="Filipa  Calado" w:date="2023-01-25T10:20:00Z">
        <w:r w:rsidRPr="00EF25D1">
          <w:rPr>
            <w:rFonts w:cs="Times New Roman"/>
          </w:rPr>
          <w:delText xml:space="preserve">presence and </w:delText>
        </w:r>
      </w:del>
      <w:r w:rsidRPr="00EF25D1">
        <w:rPr>
          <w:rFonts w:cs="Times New Roman"/>
        </w:rPr>
        <w:t xml:space="preserve">number of Wilde's pen strokes </w:t>
      </w:r>
      <w:del w:id="112" w:author="Filipa  Calado" w:date="2023-01-25T10:20:00Z">
        <w:r w:rsidRPr="00EF25D1">
          <w:rPr>
            <w:rFonts w:cs="Times New Roman"/>
          </w:rPr>
          <w:delText>as he elimi</w:delText>
        </w:r>
        <w:r w:rsidRPr="00EF25D1">
          <w:rPr>
            <w:rFonts w:cs="Times New Roman"/>
          </w:rPr>
          <w:delText>nated spans</w:delText>
        </w:r>
      </w:del>
      <w:ins w:id="113" w:author="Filipa  Calado" w:date="2023-01-25T10:20:00Z">
        <w:r w:rsidR="009777BA">
          <w:rPr>
            <w:rFonts w:cs="Times New Roman"/>
          </w:rPr>
          <w:t>over each span</w:t>
        </w:r>
      </w:ins>
      <w:r w:rsidR="009777BA">
        <w:rPr>
          <w:rFonts w:cs="Times New Roman"/>
        </w:rPr>
        <w:t xml:space="preserve"> of</w:t>
      </w:r>
      <w:ins w:id="114" w:author="Filipa  Calado" w:date="2023-01-25T10:20:00Z">
        <w:r w:rsidR="009777BA">
          <w:rPr>
            <w:rFonts w:cs="Times New Roman"/>
          </w:rPr>
          <w:t xml:space="preserve"> deleted</w:t>
        </w:r>
      </w:ins>
      <w:r w:rsidR="009777BA">
        <w:rPr>
          <w:rFonts w:cs="Times New Roman"/>
        </w:rPr>
        <w:t xml:space="preserve"> text.</w:t>
      </w:r>
    </w:p>
    <w:p w14:paraId="4E2A4809" w14:textId="139F01DE" w:rsidR="00085EFE" w:rsidRPr="00EF25D1" w:rsidRDefault="00E92F21" w:rsidP="00085EFE">
      <w:pPr>
        <w:pStyle w:val="Textbody"/>
        <w:spacing w:line="480" w:lineRule="auto"/>
        <w:ind w:firstLine="360"/>
        <w:rPr>
          <w:rFonts w:cs="Times New Roman"/>
        </w:rPr>
      </w:pPr>
      <w:r w:rsidRPr="00EF25D1">
        <w:rPr>
          <w:rFonts w:cs="Times New Roman"/>
        </w:rPr>
        <w:t xml:space="preserve">I </w:t>
      </w:r>
      <w:del w:id="115" w:author="Filipa  Calado" w:date="2023-01-25T10:20:00Z">
        <w:r w:rsidRPr="00EF25D1">
          <w:rPr>
            <w:rFonts w:cs="Times New Roman"/>
          </w:rPr>
          <w:delText>drew together</w:delText>
        </w:r>
      </w:del>
      <w:ins w:id="116" w:author="Filipa  Calado" w:date="2023-01-25T10:20:00Z">
        <w:r w:rsidRPr="00EF25D1">
          <w:rPr>
            <w:rFonts w:cs="Times New Roman"/>
          </w:rPr>
          <w:t>dr</w:t>
        </w:r>
        <w:r w:rsidR="00144A31">
          <w:rPr>
            <w:rFonts w:cs="Times New Roman"/>
          </w:rPr>
          <w:t>aw</w:t>
        </w:r>
      </w:ins>
      <w:r w:rsidRPr="00EF25D1">
        <w:rPr>
          <w:rFonts w:cs="Times New Roman"/>
        </w:rPr>
        <w:t xml:space="preserve"> my encoding principles for this project from across the disparate fields of Textual </w:t>
      </w:r>
      <w:r w:rsidRPr="00EF25D1">
        <w:rPr>
          <w:rFonts w:cs="Times New Roman"/>
        </w:rPr>
        <w:lastRenderedPageBreak/>
        <w:t>Scholarship and Queer Historiography</w:t>
      </w:r>
      <w:del w:id="117" w:author="Filipa  Calado" w:date="2023-01-25T10:20:00Z">
        <w:r w:rsidRPr="00EF25D1">
          <w:rPr>
            <w:rFonts w:cs="Times New Roman"/>
          </w:rPr>
          <w:delText>,</w:delText>
        </w:r>
      </w:del>
      <w:r w:rsidR="009777BA">
        <w:rPr>
          <w:rFonts w:cs="Times New Roman"/>
        </w:rPr>
        <w:t xml:space="preserve"> </w:t>
      </w:r>
      <w:r w:rsidRPr="00EF25D1">
        <w:rPr>
          <w:rFonts w:cs="Times New Roman"/>
        </w:rPr>
        <w:t>who</w:t>
      </w:r>
      <w:del w:id="118" w:author="Filipa  Calado" w:date="2023-01-25T10:20:00Z">
        <w:r w:rsidRPr="00EF25D1">
          <w:rPr>
            <w:rFonts w:cs="Times New Roman"/>
          </w:rPr>
          <w:delText xml:space="preserve"> within their own spheres of influence</w:delText>
        </w:r>
      </w:del>
      <w:ins w:id="119" w:author="Filipa  Calado" w:date="2023-01-25T10:20:00Z">
        <w:r w:rsidR="009777BA">
          <w:rPr>
            <w:rFonts w:cs="Times New Roman"/>
          </w:rPr>
          <w:t>, I argue,</w:t>
        </w:r>
      </w:ins>
      <w:r w:rsidR="009777BA">
        <w:rPr>
          <w:rFonts w:cs="Times New Roman"/>
        </w:rPr>
        <w:t xml:space="preserve"> </w:t>
      </w:r>
      <w:r w:rsidRPr="00EF25D1">
        <w:rPr>
          <w:rFonts w:cs="Times New Roman"/>
        </w:rPr>
        <w:t>are having</w:t>
      </w:r>
      <w:del w:id="120" w:author="Filipa  Calado" w:date="2023-01-25T10:20:00Z">
        <w:r w:rsidRPr="00EF25D1">
          <w:rPr>
            <w:rFonts w:cs="Times New Roman"/>
          </w:rPr>
          <w:delText xml:space="preserve"> what I perceive to be</w:delText>
        </w:r>
      </w:del>
      <w:r w:rsidRPr="00EF25D1">
        <w:rPr>
          <w:rFonts w:cs="Times New Roman"/>
        </w:rPr>
        <w:t xml:space="preserve"> a similar debate about the historian's i</w:t>
      </w:r>
      <w:r w:rsidRPr="00EF25D1">
        <w:rPr>
          <w:rFonts w:cs="Times New Roman"/>
        </w:rPr>
        <w:t xml:space="preserve">mpulse toward recovery. Until the popularization of the digital editing methods in the 90s and early 2000s, Textual Scholarship tends to privilege the editor as a </w:t>
      </w:r>
      <w:proofErr w:type="spellStart"/>
      <w:r w:rsidRPr="00EF25D1">
        <w:rPr>
          <w:rFonts w:cs="Times New Roman"/>
        </w:rPr>
        <w:t>recoverer</w:t>
      </w:r>
      <w:proofErr w:type="spellEnd"/>
      <w:r w:rsidRPr="00EF25D1">
        <w:rPr>
          <w:rFonts w:cs="Times New Roman"/>
        </w:rPr>
        <w:t xml:space="preserve"> or preserver of text, with prominent editors like Ronald B. McKerrow promoting auth</w:t>
      </w:r>
      <w:r w:rsidRPr="00EF25D1">
        <w:rPr>
          <w:rFonts w:cs="Times New Roman"/>
        </w:rPr>
        <w:t xml:space="preserve">orial intention as the </w:t>
      </w:r>
      <w:del w:id="121" w:author="Filipa  Calado" w:date="2023-01-25T10:20:00Z">
        <w:r w:rsidRPr="00EF25D1">
          <w:rPr>
            <w:rFonts w:cs="Times New Roman"/>
          </w:rPr>
          <w:delText>highest</w:delText>
        </w:r>
      </w:del>
      <w:ins w:id="122" w:author="Filipa  Calado" w:date="2023-01-25T10:20:00Z">
        <w:r w:rsidR="00144A31">
          <w:rPr>
            <w:rFonts w:cs="Times New Roman"/>
          </w:rPr>
          <w:t>dominant</w:t>
        </w:r>
      </w:ins>
      <w:r w:rsidRPr="00EF25D1">
        <w:rPr>
          <w:rFonts w:cs="Times New Roman"/>
        </w:rPr>
        <w:t xml:space="preserve"> criterion for editorial decisions.</w:t>
      </w:r>
      <w:r w:rsidRPr="00EF25D1">
        <w:rPr>
          <w:rStyle w:val="FootnoteReference"/>
          <w:rFonts w:cs="Times New Roman"/>
        </w:rPr>
        <w:footnoteReference w:id="3"/>
      </w:r>
      <w:r w:rsidRPr="00EF25D1">
        <w:rPr>
          <w:rFonts w:cs="Times New Roman"/>
        </w:rPr>
        <w:t xml:space="preserve"> Toward the end of the 20th century, this </w:t>
      </w:r>
      <w:del w:id="123" w:author="Filipa  Calado" w:date="2023-01-25T10:20:00Z">
        <w:r w:rsidRPr="00EF25D1">
          <w:rPr>
            <w:rFonts w:cs="Times New Roman"/>
          </w:rPr>
          <w:delText xml:space="preserve">emphasis on </w:delText>
        </w:r>
      </w:del>
      <w:ins w:id="124" w:author="Filipa  Calado" w:date="2023-01-25T10:20:00Z">
        <w:r w:rsidR="00144A31">
          <w:rPr>
            <w:rFonts w:cs="Times New Roman"/>
          </w:rPr>
          <w:t xml:space="preserve">prioritization of </w:t>
        </w:r>
      </w:ins>
      <w:r w:rsidRPr="00EF25D1">
        <w:rPr>
          <w:rFonts w:cs="Times New Roman"/>
        </w:rPr>
        <w:t xml:space="preserve">authorial intention, which I call the </w:t>
      </w:r>
      <w:del w:id="125" w:author="Filipa  Calado" w:date="2023-01-25T10:20:00Z">
        <w:r w:rsidRPr="00EF25D1">
          <w:rPr>
            <w:rFonts w:cs="Times New Roman"/>
          </w:rPr>
          <w:delText>"</w:delText>
        </w:r>
      </w:del>
      <w:ins w:id="126" w:author="Filipa  Calado" w:date="2023-01-25T10:20:00Z">
        <w:r w:rsidR="00144A31">
          <w:rPr>
            <w:rFonts w:cs="Times New Roman"/>
          </w:rPr>
          <w:t>“</w:t>
        </w:r>
      </w:ins>
      <w:r w:rsidRPr="00EF25D1">
        <w:rPr>
          <w:rFonts w:cs="Times New Roman"/>
        </w:rPr>
        <w:t>restorative approach</w:t>
      </w:r>
      <w:del w:id="127" w:author="Filipa  Calado" w:date="2023-01-25T10:20:00Z">
        <w:r w:rsidRPr="00EF25D1">
          <w:rPr>
            <w:rFonts w:cs="Times New Roman"/>
          </w:rPr>
          <w:delText>,"</w:delText>
        </w:r>
      </w:del>
      <w:ins w:id="128" w:author="Filipa  Calado" w:date="2023-01-25T10:20:00Z">
        <w:r w:rsidRPr="00EF25D1">
          <w:rPr>
            <w:rFonts w:cs="Times New Roman"/>
          </w:rPr>
          <w:t>,</w:t>
        </w:r>
        <w:r w:rsidR="00144A31">
          <w:rPr>
            <w:rFonts w:cs="Times New Roman"/>
          </w:rPr>
          <w:t>”</w:t>
        </w:r>
      </w:ins>
      <w:r w:rsidRPr="00EF25D1">
        <w:rPr>
          <w:rFonts w:cs="Times New Roman"/>
        </w:rPr>
        <w:t xml:space="preserve"> begins to shift in the wake of new tools that</w:t>
      </w:r>
      <w:del w:id="129" w:author="Filipa  Calado" w:date="2023-01-25T10:20:00Z">
        <w:r w:rsidRPr="00EF25D1">
          <w:rPr>
            <w:rFonts w:cs="Times New Roman"/>
          </w:rPr>
          <w:delText xml:space="preserve"> can</w:delText>
        </w:r>
      </w:del>
      <w:r w:rsidRPr="00EF25D1">
        <w:rPr>
          <w:rFonts w:cs="Times New Roman"/>
        </w:rPr>
        <w:t xml:space="preserve"> multiply, rather tha</w:t>
      </w:r>
      <w:r w:rsidRPr="00EF25D1">
        <w:rPr>
          <w:rFonts w:cs="Times New Roman"/>
        </w:rPr>
        <w:t xml:space="preserve">n narrow, the potential forms that editorial work might take. Here, the work of Jerome McGann, drawing from Donald F. McKenzie's </w:t>
      </w:r>
      <w:del w:id="130" w:author="Filipa  Calado" w:date="2023-01-25T10:20:00Z">
        <w:r w:rsidRPr="00EF25D1">
          <w:rPr>
            <w:rFonts w:cs="Times New Roman"/>
          </w:rPr>
          <w:delText>"</w:delText>
        </w:r>
      </w:del>
      <w:ins w:id="131" w:author="Filipa  Calado" w:date="2023-01-25T10:20:00Z">
        <w:r w:rsidR="00144A31">
          <w:rPr>
            <w:rFonts w:cs="Times New Roman"/>
          </w:rPr>
          <w:t>“</w:t>
        </w:r>
      </w:ins>
      <w:r w:rsidRPr="00EF25D1">
        <w:rPr>
          <w:rFonts w:cs="Times New Roman"/>
        </w:rPr>
        <w:t>sociology of text</w:t>
      </w:r>
      <w:del w:id="132" w:author="Filipa  Calado" w:date="2023-01-25T10:20:00Z">
        <w:r w:rsidRPr="00EF25D1">
          <w:rPr>
            <w:rFonts w:cs="Times New Roman"/>
          </w:rPr>
          <w:delText>"</w:delText>
        </w:r>
      </w:del>
      <w:ins w:id="133" w:author="Filipa  Calado" w:date="2023-01-25T10:20:00Z">
        <w:r w:rsidR="00144A31">
          <w:rPr>
            <w:rFonts w:cs="Times New Roman"/>
          </w:rPr>
          <w:t>,”</w:t>
        </w:r>
      </w:ins>
      <w:r w:rsidRPr="00EF25D1">
        <w:rPr>
          <w:rFonts w:cs="Times New Roman"/>
        </w:rPr>
        <w:t xml:space="preserve"> which challenges the idea a single text could ever represent an "ideal" version, explores how electronic e</w:t>
      </w:r>
      <w:r w:rsidRPr="00EF25D1">
        <w:rPr>
          <w:rFonts w:cs="Times New Roman"/>
        </w:rPr>
        <w:t xml:space="preserve">nvironments open a space for representing textual variation unhindered by the limitations of the codex format. Opposed to the restorative </w:t>
      </w:r>
      <w:del w:id="134" w:author="Filipa  Calado" w:date="2023-01-25T10:20:00Z">
        <w:r w:rsidRPr="00EF25D1">
          <w:rPr>
            <w:rFonts w:cs="Times New Roman"/>
          </w:rPr>
          <w:delText>approach</w:delText>
        </w:r>
      </w:del>
      <w:ins w:id="135" w:author="Filipa  Calado" w:date="2023-01-25T10:20:00Z">
        <w:r w:rsidR="00144A31">
          <w:rPr>
            <w:rFonts w:cs="Times New Roman"/>
          </w:rPr>
          <w:t>aims</w:t>
        </w:r>
      </w:ins>
      <w:r w:rsidRPr="00EF25D1">
        <w:rPr>
          <w:rFonts w:cs="Times New Roman"/>
        </w:rPr>
        <w:t xml:space="preserve"> of their predecessors, McKenzie and McGann's approach, which I call </w:t>
      </w:r>
      <w:del w:id="136" w:author="Filipa  Calado" w:date="2023-01-25T10:20:00Z">
        <w:r w:rsidRPr="00EF25D1">
          <w:rPr>
            <w:rFonts w:cs="Times New Roman"/>
          </w:rPr>
          <w:delText>"</w:delText>
        </w:r>
      </w:del>
      <w:ins w:id="137" w:author="Filipa  Calado" w:date="2023-01-25T10:20:00Z">
        <w:r w:rsidR="00144A31">
          <w:rPr>
            <w:rFonts w:cs="Times New Roman"/>
          </w:rPr>
          <w:t>the “</w:t>
        </w:r>
      </w:ins>
      <w:r w:rsidRPr="00EF25D1">
        <w:rPr>
          <w:rFonts w:cs="Times New Roman"/>
        </w:rPr>
        <w:t>productive</w:t>
      </w:r>
      <w:del w:id="138" w:author="Filipa  Calado" w:date="2023-01-25T10:20:00Z">
        <w:r w:rsidRPr="00EF25D1">
          <w:rPr>
            <w:rFonts w:cs="Times New Roman"/>
          </w:rPr>
          <w:delText>,"</w:delText>
        </w:r>
      </w:del>
      <w:ins w:id="139" w:author="Filipa  Calado" w:date="2023-01-25T10:20:00Z">
        <w:r w:rsidR="00144A31">
          <w:rPr>
            <w:rFonts w:cs="Times New Roman"/>
          </w:rPr>
          <w:t>” approach,</w:t>
        </w:r>
      </w:ins>
      <w:r w:rsidRPr="00EF25D1">
        <w:rPr>
          <w:rFonts w:cs="Times New Roman"/>
        </w:rPr>
        <w:t xml:space="preserve"> subscribes the tex</w:t>
      </w:r>
      <w:r w:rsidRPr="00EF25D1">
        <w:rPr>
          <w:rFonts w:cs="Times New Roman"/>
        </w:rPr>
        <w:t xml:space="preserve">t to new </w:t>
      </w:r>
      <w:ins w:id="140" w:author="Filipa  Calado" w:date="2023-01-25T10:20:00Z">
        <w:r w:rsidR="00144A31">
          <w:rPr>
            <w:rFonts w:cs="Times New Roman"/>
          </w:rPr>
          <w:t xml:space="preserve">formal </w:t>
        </w:r>
      </w:ins>
      <w:r w:rsidRPr="00EF25D1">
        <w:rPr>
          <w:rFonts w:cs="Times New Roman"/>
        </w:rPr>
        <w:t>configurations</w:t>
      </w:r>
      <w:r w:rsidR="00144A31">
        <w:rPr>
          <w:rFonts w:cs="Times New Roman"/>
        </w:rPr>
        <w:t xml:space="preserve"> that </w:t>
      </w:r>
      <w:del w:id="141" w:author="Filipa  Calado" w:date="2023-01-25T10:20:00Z">
        <w:r w:rsidRPr="00EF25D1">
          <w:rPr>
            <w:rFonts w:cs="Times New Roman"/>
          </w:rPr>
          <w:delText>explore formal significance. Moving</w:delText>
        </w:r>
      </w:del>
      <w:ins w:id="142" w:author="Filipa  Calado" w:date="2023-01-25T10:20:00Z">
        <w:r w:rsidR="00144A31">
          <w:rPr>
            <w:rFonts w:cs="Times New Roman"/>
          </w:rPr>
          <w:t>can stimulate analysis.</w:t>
        </w:r>
        <w:r w:rsidRPr="00EF25D1">
          <w:rPr>
            <w:rFonts w:cs="Times New Roman"/>
          </w:rPr>
          <w:t xml:space="preserve"> </w:t>
        </w:r>
        <w:r w:rsidR="00144A31">
          <w:rPr>
            <w:rFonts w:cs="Times New Roman"/>
          </w:rPr>
          <w:t xml:space="preserve">To this debate in Textual Scholarship, I </w:t>
        </w:r>
        <w:r w:rsidR="00E6782D">
          <w:rPr>
            <w:rFonts w:cs="Times New Roman"/>
          </w:rPr>
          <w:t>connect</w:t>
        </w:r>
        <w:r w:rsidR="00144A31">
          <w:rPr>
            <w:rFonts w:cs="Times New Roman"/>
          </w:rPr>
          <w:t xml:space="preserve"> </w:t>
        </w:r>
        <w:r w:rsidR="00E6782D">
          <w:rPr>
            <w:rFonts w:cs="Times New Roman"/>
          </w:rPr>
          <w:t>what I perceive</w:t>
        </w:r>
      </w:ins>
      <w:r w:rsidR="00E6782D">
        <w:rPr>
          <w:rFonts w:cs="Times New Roman"/>
        </w:rPr>
        <w:t xml:space="preserve"> to </w:t>
      </w:r>
      <w:ins w:id="143" w:author="Filipa  Calado" w:date="2023-01-25T10:20:00Z">
        <w:r w:rsidR="00E6782D">
          <w:rPr>
            <w:rFonts w:cs="Times New Roman"/>
          </w:rPr>
          <w:t xml:space="preserve">be </w:t>
        </w:r>
        <w:r w:rsidR="00144A31">
          <w:rPr>
            <w:rFonts w:cs="Times New Roman"/>
          </w:rPr>
          <w:t>an analogous</w:t>
        </w:r>
        <w:r w:rsidR="00E6782D">
          <w:rPr>
            <w:rFonts w:cs="Times New Roman"/>
          </w:rPr>
          <w:t xml:space="preserve"> debate</w:t>
        </w:r>
        <w:r w:rsidR="00144A31">
          <w:rPr>
            <w:rFonts w:cs="Times New Roman"/>
          </w:rPr>
          <w:t xml:space="preserve"> within </w:t>
        </w:r>
      </w:ins>
      <w:r w:rsidR="00144A31">
        <w:rPr>
          <w:rFonts w:cs="Times New Roman"/>
        </w:rPr>
        <w:t xml:space="preserve">the field </w:t>
      </w:r>
      <w:r w:rsidR="00144A31" w:rsidRPr="00EF25D1">
        <w:rPr>
          <w:rFonts w:cs="Times New Roman"/>
        </w:rPr>
        <w:t>of Queer Historiography</w:t>
      </w:r>
      <w:r w:rsidR="00E6782D">
        <w:rPr>
          <w:rFonts w:cs="Times New Roman"/>
        </w:rPr>
        <w:t>,</w:t>
      </w:r>
      <w:r w:rsidR="00144A31">
        <w:rPr>
          <w:rFonts w:cs="Times New Roman"/>
        </w:rPr>
        <w:t xml:space="preserve"> </w:t>
      </w:r>
      <w:del w:id="144" w:author="Filipa  Calado" w:date="2023-01-25T10:20:00Z">
        <w:r w:rsidRPr="00EF25D1">
          <w:rPr>
            <w:rFonts w:cs="Times New Roman"/>
          </w:rPr>
          <w:delText xml:space="preserve">I found an analogous debate between restorative and </w:delText>
        </w:r>
      </w:del>
      <w:ins w:id="145" w:author="Filipa  Calado" w:date="2023-01-25T10:20:00Z">
        <w:r w:rsidR="00144A31">
          <w:rPr>
            <w:rFonts w:cs="Times New Roman"/>
          </w:rPr>
          <w:t>which concerns the applicability of “queer”</w:t>
        </w:r>
        <w:r w:rsidR="00E6782D">
          <w:rPr>
            <w:rFonts w:cs="Times New Roman"/>
          </w:rPr>
          <w:t xml:space="preserve"> as a designation</w:t>
        </w:r>
        <w:r w:rsidR="00144A31">
          <w:rPr>
            <w:rFonts w:cs="Times New Roman"/>
          </w:rPr>
          <w:t xml:space="preserve"> for identifying historical subjects</w:t>
        </w:r>
        <w:r w:rsidRPr="00EF25D1">
          <w:rPr>
            <w:rFonts w:cs="Times New Roman"/>
          </w:rPr>
          <w:t xml:space="preserve">. </w:t>
        </w:r>
        <w:r w:rsidR="00E6782D">
          <w:rPr>
            <w:rFonts w:cs="Times New Roman"/>
          </w:rPr>
          <w:t>T</w:t>
        </w:r>
        <w:r w:rsidRPr="00EF25D1">
          <w:rPr>
            <w:rFonts w:cs="Times New Roman"/>
          </w:rPr>
          <w:t>he</w:t>
        </w:r>
        <w:r w:rsidR="00E6782D">
          <w:rPr>
            <w:rFonts w:cs="Times New Roman"/>
          </w:rPr>
          <w:t xml:space="preserve"> “</w:t>
        </w:r>
      </w:ins>
      <w:r w:rsidR="00E6782D">
        <w:rPr>
          <w:rFonts w:cs="Times New Roman"/>
        </w:rPr>
        <w:t>productive</w:t>
      </w:r>
      <w:del w:id="146" w:author="Filipa  Calado" w:date="2023-01-25T10:20:00Z">
        <w:r w:rsidRPr="00EF25D1">
          <w:rPr>
            <w:rFonts w:cs="Times New Roman"/>
          </w:rPr>
          <w:delText xml:space="preserve"> practices. One</w:delText>
        </w:r>
      </w:del>
      <w:ins w:id="147" w:author="Filipa  Calado" w:date="2023-01-25T10:20:00Z">
        <w:r w:rsidR="00E6782D">
          <w:rPr>
            <w:rFonts w:cs="Times New Roman"/>
          </w:rPr>
          <w:t>”</w:t>
        </w:r>
      </w:ins>
      <w:r w:rsidR="00E6782D">
        <w:rPr>
          <w:rFonts w:cs="Times New Roman"/>
        </w:rPr>
        <w:t xml:space="preserve"> side of</w:t>
      </w:r>
      <w:r w:rsidRPr="00EF25D1">
        <w:rPr>
          <w:rFonts w:cs="Times New Roman"/>
        </w:rPr>
        <w:t xml:space="preserve"> </w:t>
      </w:r>
      <w:del w:id="148" w:author="Filipa  Calado" w:date="2023-01-25T10:20:00Z">
        <w:r w:rsidRPr="00EF25D1">
          <w:rPr>
            <w:rFonts w:cs="Times New Roman"/>
          </w:rPr>
          <w:delText xml:space="preserve">the </w:delText>
        </w:r>
      </w:del>
      <w:r w:rsidRPr="00EF25D1">
        <w:rPr>
          <w:rFonts w:cs="Times New Roman"/>
        </w:rPr>
        <w:t>debate</w:t>
      </w:r>
      <w:del w:id="149" w:author="Filipa  Calado" w:date="2023-01-25T10:20:00Z">
        <w:r w:rsidRPr="00EF25D1">
          <w:rPr>
            <w:rFonts w:cs="Times New Roman"/>
          </w:rPr>
          <w:delText>, the "unhistoricists," argue</w:delText>
        </w:r>
      </w:del>
      <w:ins w:id="150" w:author="Filipa  Calado" w:date="2023-01-25T10:20:00Z">
        <w:r w:rsidR="00E6782D">
          <w:rPr>
            <w:rFonts w:cs="Times New Roman"/>
          </w:rPr>
          <w:t xml:space="preserve"> argues</w:t>
        </w:r>
      </w:ins>
      <w:r w:rsidRPr="00EF25D1">
        <w:rPr>
          <w:rFonts w:cs="Times New Roman"/>
        </w:rPr>
        <w:t xml:space="preserve"> that queerness in the past cannot be scrutinized in the present without subscribing it to a teleology that effectively normalizes its essential alterity</w:t>
      </w:r>
      <w:del w:id="151" w:author="Filipa  Calado" w:date="2023-01-25T10:20:00Z">
        <w:r w:rsidRPr="00EF25D1">
          <w:rPr>
            <w:rFonts w:cs="Times New Roman"/>
          </w:rPr>
          <w:delText xml:space="preserve">, its quality of </w:delText>
        </w:r>
        <w:r w:rsidR="00505CE4" w:rsidRPr="00EF25D1">
          <w:rPr>
            <w:rFonts w:cs="Times New Roman"/>
          </w:rPr>
          <w:delText>resistance</w:delText>
        </w:r>
      </w:del>
      <w:ins w:id="152" w:author="Filipa  Calado" w:date="2023-01-25T10:20:00Z">
        <w:r w:rsidR="00E6782D">
          <w:rPr>
            <w:rFonts w:cs="Times New Roman"/>
          </w:rPr>
          <w:t>.</w:t>
        </w:r>
        <w:r w:rsidR="000D7768">
          <w:rPr>
            <w:rFonts w:cs="Times New Roman"/>
          </w:rPr>
          <w:t xml:space="preserve"> </w:t>
        </w:r>
        <w:r w:rsidR="000D7768" w:rsidRPr="00EF25D1">
          <w:rPr>
            <w:rFonts w:cs="Times New Roman"/>
          </w:rPr>
          <w:t>Heather Love</w:t>
        </w:r>
        <w:r w:rsidR="000D7768">
          <w:rPr>
            <w:rFonts w:cs="Times New Roman"/>
          </w:rPr>
          <w:t>, for example,</w:t>
        </w:r>
        <w:r w:rsidR="000D7768" w:rsidRPr="00EF25D1">
          <w:rPr>
            <w:rFonts w:cs="Times New Roman"/>
          </w:rPr>
          <w:t xml:space="preserve"> proposes a critical </w:t>
        </w:r>
        <w:r w:rsidR="000D7768">
          <w:rPr>
            <w:rFonts w:cs="Times New Roman"/>
          </w:rPr>
          <w:t>method</w:t>
        </w:r>
      </w:ins>
      <w:r w:rsidR="000D7768">
        <w:rPr>
          <w:rFonts w:cs="Times New Roman"/>
        </w:rPr>
        <w:t xml:space="preserve"> that</w:t>
      </w:r>
      <w:del w:id="153" w:author="Filipa  Calado" w:date="2023-01-25T10:20:00Z">
        <w:r w:rsidRPr="00EF25D1">
          <w:rPr>
            <w:rFonts w:cs="Times New Roman"/>
          </w:rPr>
          <w:delText xml:space="preserve"> constitutes</w:delText>
        </w:r>
      </w:del>
      <w:ins w:id="154" w:author="Filipa  Calado" w:date="2023-01-25T10:20:00Z">
        <w:r w:rsidR="000D7768">
          <w:rPr>
            <w:rFonts w:cs="Times New Roman"/>
          </w:rPr>
          <w:t>, rather than attempt to pin down</w:t>
        </w:r>
      </w:ins>
      <w:r w:rsidR="000D7768">
        <w:rPr>
          <w:rFonts w:cs="Times New Roman"/>
        </w:rPr>
        <w:t xml:space="preserve"> queerness</w:t>
      </w:r>
      <w:del w:id="155" w:author="Filipa  Calado" w:date="2023-01-25T10:20:00Z">
        <w:r w:rsidRPr="00EF25D1">
          <w:rPr>
            <w:rFonts w:cs="Times New Roman"/>
          </w:rPr>
          <w:delText>. The historicists, by</w:delText>
        </w:r>
      </w:del>
      <w:ins w:id="156" w:author="Filipa  Calado" w:date="2023-01-25T10:20:00Z">
        <w:r w:rsidR="000D7768">
          <w:rPr>
            <w:rFonts w:cs="Times New Roman"/>
          </w:rPr>
          <w:t xml:space="preserve">, </w:t>
        </w:r>
        <w:r w:rsidR="000D7768" w:rsidRPr="00EF25D1">
          <w:rPr>
            <w:rFonts w:cs="Times New Roman"/>
          </w:rPr>
          <w:t xml:space="preserve">attends to the ways that </w:t>
        </w:r>
        <w:r w:rsidR="000D7768">
          <w:rPr>
            <w:rFonts w:cs="Times New Roman"/>
          </w:rPr>
          <w:t>it</w:t>
        </w:r>
        <w:r w:rsidR="000D7768" w:rsidRPr="00EF25D1">
          <w:rPr>
            <w:rFonts w:cs="Times New Roman"/>
          </w:rPr>
          <w:t xml:space="preserve"> eludes knowability.</w:t>
        </w:r>
        <w:r w:rsidR="00E6782D">
          <w:rPr>
            <w:rFonts w:cs="Times New Roman"/>
          </w:rPr>
          <w:t xml:space="preserve"> B</w:t>
        </w:r>
        <w:r w:rsidRPr="00EF25D1">
          <w:rPr>
            <w:rFonts w:cs="Times New Roman"/>
          </w:rPr>
          <w:t>y</w:t>
        </w:r>
      </w:ins>
      <w:r w:rsidRPr="00EF25D1">
        <w:rPr>
          <w:rFonts w:cs="Times New Roman"/>
        </w:rPr>
        <w:t xml:space="preserve"> contrast, </w:t>
      </w:r>
      <w:del w:id="157" w:author="Filipa  Calado" w:date="2023-01-25T10:20:00Z">
        <w:r w:rsidRPr="00EF25D1">
          <w:rPr>
            <w:rFonts w:cs="Times New Roman"/>
          </w:rPr>
          <w:delText>maintain</w:delText>
        </w:r>
      </w:del>
      <w:ins w:id="158" w:author="Filipa  Calado" w:date="2023-01-25T10:20:00Z">
        <w:r w:rsidR="00E6782D">
          <w:rPr>
            <w:rFonts w:cs="Times New Roman"/>
          </w:rPr>
          <w:t xml:space="preserve">the “restorative” side </w:t>
        </w:r>
        <w:r w:rsidRPr="00EF25D1">
          <w:rPr>
            <w:rFonts w:cs="Times New Roman"/>
          </w:rPr>
          <w:t>maintain</w:t>
        </w:r>
        <w:r w:rsidR="00E6782D">
          <w:rPr>
            <w:rFonts w:cs="Times New Roman"/>
          </w:rPr>
          <w:t>s</w:t>
        </w:r>
      </w:ins>
      <w:r w:rsidRPr="00EF25D1">
        <w:rPr>
          <w:rFonts w:cs="Times New Roman"/>
        </w:rPr>
        <w:t xml:space="preserve"> that queerness </w:t>
      </w:r>
      <w:del w:id="159" w:author="Filipa  Calado" w:date="2023-01-25T10:20:00Z">
        <w:r w:rsidRPr="00EF25D1">
          <w:rPr>
            <w:rFonts w:cs="Times New Roman"/>
          </w:rPr>
          <w:delText>can be traced a</w:delText>
        </w:r>
        <w:r w:rsidRPr="00EF25D1">
          <w:rPr>
            <w:rFonts w:cs="Times New Roman"/>
          </w:rPr>
          <w:delText xml:space="preserve">s a historically situated phenomenon, and </w:delText>
        </w:r>
      </w:del>
      <w:r w:rsidRPr="00EF25D1">
        <w:rPr>
          <w:rFonts w:cs="Times New Roman"/>
        </w:rPr>
        <w:t>requires historical specificity in order to be legible</w:t>
      </w:r>
      <w:del w:id="160" w:author="Filipa  Calado" w:date="2023-01-25T10:20:00Z">
        <w:r w:rsidRPr="00EF25D1">
          <w:rPr>
            <w:rFonts w:cs="Times New Roman"/>
          </w:rPr>
          <w:delText>.</w:delText>
        </w:r>
        <w:r w:rsidRPr="00EF25D1">
          <w:rPr>
            <w:rStyle w:val="FootnoteReference"/>
            <w:rFonts w:cs="Times New Roman"/>
          </w:rPr>
          <w:footnoteReference w:id="4"/>
        </w:r>
        <w:r w:rsidRPr="00EF25D1">
          <w:rPr>
            <w:rFonts w:cs="Times New Roman"/>
          </w:rPr>
          <w:delText xml:space="preserve"> Offering a solution to the debate, Heather Love proposes a critical methodology that, I argue, evokes the "productive approach." Instead of </w:delText>
        </w:r>
        <w:r w:rsidRPr="00EF25D1">
          <w:rPr>
            <w:rFonts w:cs="Times New Roman"/>
          </w:rPr>
          <w:delText>attempting to incorporate queerness into contemporary perspectives, her method, called "feeling backward," attends to the ways that queerness eludes containment or knowability.</w:delText>
        </w:r>
      </w:del>
      <w:ins w:id="162" w:author="Filipa  Calado" w:date="2023-01-25T10:20:00Z">
        <w:r w:rsidR="00E6782D">
          <w:rPr>
            <w:rFonts w:cs="Times New Roman"/>
          </w:rPr>
          <w:t>, and that it ought to</w:t>
        </w:r>
        <w:r w:rsidR="00E6782D" w:rsidRPr="00EF25D1">
          <w:rPr>
            <w:rFonts w:cs="Times New Roman"/>
          </w:rPr>
          <w:t xml:space="preserve"> be traced as a </w:t>
        </w:r>
        <w:r w:rsidR="00E6782D" w:rsidRPr="00EF25D1">
          <w:rPr>
            <w:rFonts w:cs="Times New Roman"/>
          </w:rPr>
          <w:lastRenderedPageBreak/>
          <w:t>historically situated phenomenon</w:t>
        </w:r>
        <w:r w:rsidRPr="00EF25D1">
          <w:rPr>
            <w:rFonts w:cs="Times New Roman"/>
          </w:rPr>
          <w:t>.</w:t>
        </w:r>
        <w:r w:rsidRPr="00EF25D1">
          <w:rPr>
            <w:rStyle w:val="FootnoteReference"/>
            <w:rFonts w:cs="Times New Roman"/>
          </w:rPr>
          <w:footnoteReference w:id="5"/>
        </w:r>
        <w:r w:rsidRPr="00EF25D1">
          <w:rPr>
            <w:rFonts w:cs="Times New Roman"/>
          </w:rPr>
          <w:t xml:space="preserve"> </w:t>
        </w:r>
      </w:ins>
    </w:p>
    <w:p w14:paraId="0F4EE0F8" w14:textId="2024F7A6" w:rsidR="009825A4" w:rsidRPr="00EF25D1" w:rsidRDefault="000D7768" w:rsidP="00085EFE">
      <w:pPr>
        <w:pStyle w:val="Textbody"/>
        <w:spacing w:line="480" w:lineRule="auto"/>
        <w:ind w:firstLine="360"/>
        <w:rPr>
          <w:rFonts w:cs="Times New Roman"/>
        </w:rPr>
      </w:pPr>
      <w:r>
        <w:rPr>
          <w:rFonts w:cs="Times New Roman"/>
        </w:rPr>
        <w:t xml:space="preserve">Guided by </w:t>
      </w:r>
      <w:del w:id="164" w:author="Filipa  Calado" w:date="2023-01-25T10:20:00Z">
        <w:r w:rsidR="00E92F21" w:rsidRPr="00EF25D1">
          <w:rPr>
            <w:rFonts w:cs="Times New Roman"/>
          </w:rPr>
          <w:delText>the "productive" approach</w:delText>
        </w:r>
      </w:del>
      <w:ins w:id="165" w:author="Filipa  Calado" w:date="2023-01-25T10:20:00Z">
        <w:r>
          <w:rPr>
            <w:rFonts w:cs="Times New Roman"/>
          </w:rPr>
          <w:t>this framework</w:t>
        </w:r>
      </w:ins>
      <w:r>
        <w:rPr>
          <w:rFonts w:cs="Times New Roman"/>
        </w:rPr>
        <w:t xml:space="preserve"> of </w:t>
      </w:r>
      <w:del w:id="166" w:author="Filipa  Calado" w:date="2023-01-25T10:20:00Z">
        <w:r w:rsidR="00E92F21" w:rsidRPr="00EF25D1">
          <w:rPr>
            <w:rFonts w:cs="Times New Roman"/>
          </w:rPr>
          <w:delText>Textual Scholarship and Queer Historiogr</w:delText>
        </w:r>
        <w:r w:rsidR="00E92F21" w:rsidRPr="00EF25D1">
          <w:rPr>
            <w:rFonts w:cs="Times New Roman"/>
          </w:rPr>
          <w:delText>aphy</w:delText>
        </w:r>
      </w:del>
      <w:ins w:id="167" w:author="Filipa  Calado" w:date="2023-01-25T10:20:00Z">
        <w:r>
          <w:rPr>
            <w:rFonts w:cs="Times New Roman"/>
          </w:rPr>
          <w:t>queerness as strategically uncontainable</w:t>
        </w:r>
      </w:ins>
      <w:r w:rsidRPr="00EF25D1">
        <w:rPr>
          <w:rFonts w:cs="Times New Roman"/>
        </w:rPr>
        <w:t xml:space="preserve">, I set out to </w:t>
      </w:r>
      <w:proofErr w:type="spellStart"/>
      <w:r w:rsidRPr="00EF25D1">
        <w:rPr>
          <w:rFonts w:cs="Times New Roman"/>
        </w:rPr>
        <w:t>mark up</w:t>
      </w:r>
      <w:proofErr w:type="spellEnd"/>
      <w:r w:rsidRPr="00EF25D1">
        <w:rPr>
          <w:rFonts w:cs="Times New Roman"/>
        </w:rPr>
        <w:t xml:space="preserve"> information that I suspected would provoke the bounds of the tags themselves. My </w:t>
      </w:r>
      <w:del w:id="168" w:author="Filipa  Calado" w:date="2023-01-25T10:20:00Z">
        <w:r w:rsidR="00E92F21" w:rsidRPr="00EF25D1">
          <w:rPr>
            <w:rFonts w:cs="Times New Roman"/>
          </w:rPr>
          <w:delText>editorial</w:delText>
        </w:r>
      </w:del>
      <w:ins w:id="169" w:author="Filipa  Calado" w:date="2023-01-25T10:20:00Z">
        <w:r>
          <w:rPr>
            <w:rFonts w:cs="Times New Roman"/>
          </w:rPr>
          <w:t>encoding</w:t>
        </w:r>
      </w:ins>
      <w:r w:rsidRPr="00EF25D1">
        <w:rPr>
          <w:rFonts w:cs="Times New Roman"/>
        </w:rPr>
        <w:t xml:space="preserve"> work </w:t>
      </w:r>
      <w:del w:id="170" w:author="Filipa  Calado" w:date="2023-01-25T10:20:00Z">
        <w:r w:rsidR="00E92F21" w:rsidRPr="00EF25D1">
          <w:rPr>
            <w:rFonts w:cs="Times New Roman"/>
          </w:rPr>
          <w:delText>on this project unearthed</w:delText>
        </w:r>
      </w:del>
      <w:ins w:id="171" w:author="Filipa  Calado" w:date="2023-01-25T10:20:00Z">
        <w:r w:rsidRPr="00EF25D1">
          <w:rPr>
            <w:rFonts w:cs="Times New Roman"/>
          </w:rPr>
          <w:t>unearth</w:t>
        </w:r>
        <w:r>
          <w:rPr>
            <w:rFonts w:cs="Times New Roman"/>
          </w:rPr>
          <w:t>s</w:t>
        </w:r>
      </w:ins>
      <w:r w:rsidRPr="00EF25D1">
        <w:rPr>
          <w:rFonts w:cs="Times New Roman"/>
        </w:rPr>
        <w:t xml:space="preserve">, as I had expected it to, a </w:t>
      </w:r>
      <w:r w:rsidR="00505CE4" w:rsidRPr="00EF25D1">
        <w:rPr>
          <w:rFonts w:cs="Times New Roman"/>
        </w:rPr>
        <w:t>resistance</w:t>
      </w:r>
      <w:r w:rsidRPr="00EF25D1">
        <w:rPr>
          <w:rFonts w:cs="Times New Roman"/>
        </w:rPr>
        <w:t xml:space="preserve"> to the demand for fixity in the TEI schema. The boundedness of the TEI format, which </w:t>
      </w:r>
      <w:r w:rsidR="00505CE4" w:rsidRPr="00EF25D1">
        <w:rPr>
          <w:rFonts w:cs="Times New Roman"/>
        </w:rPr>
        <w:t>encapsulates</w:t>
      </w:r>
      <w:r w:rsidRPr="00EF25D1">
        <w:rPr>
          <w:rFonts w:cs="Times New Roman"/>
        </w:rPr>
        <w:t xml:space="preserve"> data within a structured set of tags, </w:t>
      </w:r>
      <w:del w:id="172" w:author="Filipa  Calado" w:date="2023-01-25T10:20:00Z">
        <w:r w:rsidR="00E92F21" w:rsidRPr="00EF25D1">
          <w:rPr>
            <w:rFonts w:cs="Times New Roman"/>
          </w:rPr>
          <w:delText>struggled</w:delText>
        </w:r>
      </w:del>
      <w:ins w:id="173" w:author="Filipa  Calado" w:date="2023-01-25T10:20:00Z">
        <w:r w:rsidRPr="00EF25D1">
          <w:rPr>
            <w:rFonts w:cs="Times New Roman"/>
          </w:rPr>
          <w:t>struggle</w:t>
        </w:r>
        <w:r>
          <w:rPr>
            <w:rFonts w:cs="Times New Roman"/>
          </w:rPr>
          <w:t>s</w:t>
        </w:r>
      </w:ins>
      <w:r w:rsidRPr="00EF25D1">
        <w:rPr>
          <w:rFonts w:cs="Times New Roman"/>
        </w:rPr>
        <w:t xml:space="preserve"> against the porous perimeters of these queer themes in the text. My custom schema engaged the difficulty of this conceptual information with the physical register of Wilde's pen strokes across the pages, which sometimes </w:t>
      </w:r>
      <w:del w:id="174" w:author="Filipa  Calado" w:date="2023-01-25T10:20:00Z">
        <w:r w:rsidR="00E92F21" w:rsidRPr="00EF25D1">
          <w:rPr>
            <w:rFonts w:cs="Times New Roman"/>
          </w:rPr>
          <w:delText>failed</w:delText>
        </w:r>
      </w:del>
      <w:ins w:id="175" w:author="Filipa  Calado" w:date="2023-01-25T10:20:00Z">
        <w:r w:rsidRPr="00EF25D1">
          <w:rPr>
            <w:rFonts w:cs="Times New Roman"/>
          </w:rPr>
          <w:t>fail</w:t>
        </w:r>
        <w:r>
          <w:rPr>
            <w:rFonts w:cs="Times New Roman"/>
          </w:rPr>
          <w:t>s</w:t>
        </w:r>
      </w:ins>
      <w:r w:rsidRPr="00EF25D1">
        <w:rPr>
          <w:rFonts w:cs="Times New Roman"/>
        </w:rPr>
        <w:t xml:space="preserve"> to map with the themes. While some of the editorial </w:t>
      </w:r>
      <w:del w:id="176" w:author="Filipa  Calado" w:date="2023-01-25T10:20:00Z">
        <w:r w:rsidR="00E92F21" w:rsidRPr="00EF25D1">
          <w:rPr>
            <w:rFonts w:cs="Times New Roman"/>
          </w:rPr>
          <w:delText>were</w:delText>
        </w:r>
      </w:del>
      <w:ins w:id="177" w:author="Filipa  Calado" w:date="2023-01-25T10:20:00Z">
        <w:r>
          <w:rPr>
            <w:rFonts w:cs="Times New Roman"/>
          </w:rPr>
          <w:t>decisions are</w:t>
        </w:r>
      </w:ins>
      <w:r w:rsidRPr="00EF25D1">
        <w:rPr>
          <w:rFonts w:cs="Times New Roman"/>
        </w:rPr>
        <w:t xml:space="preserve"> straightforward, for example, that of </w:t>
      </w:r>
      <w:del w:id="178" w:author="Filipa  Calado" w:date="2023-01-25T10:20:00Z">
        <w:r w:rsidR="00E92F21" w:rsidRPr="00EF25D1">
          <w:rPr>
            <w:rFonts w:cs="Times New Roman"/>
          </w:rPr>
          <w:delText>"</w:delText>
        </w:r>
      </w:del>
      <w:ins w:id="179" w:author="Filipa  Calado" w:date="2023-01-25T10:20:00Z">
        <w:r>
          <w:rPr>
            <w:rFonts w:cs="Times New Roman"/>
          </w:rPr>
          <w:t>“</w:t>
        </w:r>
      </w:ins>
      <w:r w:rsidRPr="00EF25D1">
        <w:rPr>
          <w:rFonts w:cs="Times New Roman"/>
        </w:rPr>
        <w:t>intimacy</w:t>
      </w:r>
      <w:del w:id="180" w:author="Filipa  Calado" w:date="2023-01-25T10:20:00Z">
        <w:r w:rsidR="00E92F21" w:rsidRPr="00EF25D1">
          <w:rPr>
            <w:rFonts w:cs="Times New Roman"/>
          </w:rPr>
          <w:delText>,"</w:delText>
        </w:r>
      </w:del>
      <w:ins w:id="181" w:author="Filipa  Calado" w:date="2023-01-25T10:20:00Z">
        <w:r w:rsidRPr="00EF25D1">
          <w:rPr>
            <w:rFonts w:cs="Times New Roman"/>
          </w:rPr>
          <w:t>,</w:t>
        </w:r>
        <w:r>
          <w:rPr>
            <w:rFonts w:cs="Times New Roman"/>
          </w:rPr>
          <w:t>”</w:t>
        </w:r>
      </w:ins>
      <w:r w:rsidRPr="00EF25D1">
        <w:rPr>
          <w:rFonts w:cs="Times New Roman"/>
        </w:rPr>
        <w:t xml:space="preserve"> like when Basil </w:t>
      </w:r>
      <w:del w:id="182" w:author="Filipa  Calado" w:date="2023-01-25T10:20:00Z">
        <w:r w:rsidR="00E92F21" w:rsidRPr="00EF25D1">
          <w:rPr>
            <w:rFonts w:cs="Times New Roman"/>
          </w:rPr>
          <w:delText>"</w:delText>
        </w:r>
      </w:del>
      <w:ins w:id="183" w:author="Filipa  Calado" w:date="2023-01-25T10:20:00Z">
        <w:r>
          <w:rPr>
            <w:rFonts w:cs="Times New Roman"/>
          </w:rPr>
          <w:t>“</w:t>
        </w:r>
      </w:ins>
      <w:proofErr w:type="spellStart"/>
      <w:r w:rsidRPr="00EF25D1">
        <w:rPr>
          <w:rFonts w:cs="Times New Roman"/>
        </w:rPr>
        <w:t>tak</w:t>
      </w:r>
      <w:proofErr w:type="spellEnd"/>
      <w:r w:rsidRPr="00EF25D1">
        <w:rPr>
          <w:rFonts w:cs="Times New Roman"/>
        </w:rPr>
        <w:t>[es] hold of [Lord Henry's] hand</w:t>
      </w:r>
      <w:del w:id="184" w:author="Filipa  Calado" w:date="2023-01-25T10:20:00Z">
        <w:r w:rsidR="00E92F21" w:rsidRPr="00EF25D1">
          <w:rPr>
            <w:rFonts w:cs="Times New Roman"/>
          </w:rPr>
          <w:delText>"</w:delText>
        </w:r>
      </w:del>
      <w:ins w:id="185" w:author="Filipa  Calado" w:date="2023-01-25T10:20:00Z">
        <w:r>
          <w:rPr>
            <w:rFonts w:cs="Times New Roman"/>
          </w:rPr>
          <w:t>”</w:t>
        </w:r>
      </w:ins>
      <w:r w:rsidRPr="00EF25D1">
        <w:rPr>
          <w:rFonts w:cs="Times New Roman"/>
        </w:rPr>
        <w:t xml:space="preserve"> (Wilde 9), or when Dorian's </w:t>
      </w:r>
      <w:del w:id="186" w:author="Filipa  Calado" w:date="2023-01-25T10:20:00Z">
        <w:r w:rsidR="00E92F21" w:rsidRPr="00EF25D1">
          <w:rPr>
            <w:rFonts w:cs="Times New Roman"/>
          </w:rPr>
          <w:delText>"</w:delText>
        </w:r>
      </w:del>
      <w:ins w:id="187" w:author="Filipa  Calado" w:date="2023-01-25T10:20:00Z">
        <w:r>
          <w:rPr>
            <w:rFonts w:cs="Times New Roman"/>
          </w:rPr>
          <w:t>“</w:t>
        </w:r>
      </w:ins>
      <w:r w:rsidRPr="00EF25D1">
        <w:rPr>
          <w:rFonts w:cs="Times New Roman"/>
        </w:rPr>
        <w:t>cheek just brushed [Basil's] cheek</w:t>
      </w:r>
      <w:del w:id="188" w:author="Filipa  Calado" w:date="2023-01-25T10:20:00Z">
        <w:r w:rsidR="00E92F21" w:rsidRPr="00EF25D1">
          <w:rPr>
            <w:rFonts w:cs="Times New Roman"/>
          </w:rPr>
          <w:delText>"</w:delText>
        </w:r>
      </w:del>
      <w:ins w:id="189" w:author="Filipa  Calado" w:date="2023-01-25T10:20:00Z">
        <w:r>
          <w:rPr>
            <w:rFonts w:cs="Times New Roman"/>
          </w:rPr>
          <w:t>”</w:t>
        </w:r>
      </w:ins>
      <w:r w:rsidRPr="00EF25D1">
        <w:rPr>
          <w:rFonts w:cs="Times New Roman"/>
        </w:rPr>
        <w:t xml:space="preserve"> (Wilde 20), others </w:t>
      </w:r>
      <w:del w:id="190" w:author="Filipa  Calado" w:date="2023-01-25T10:20:00Z">
        <w:r w:rsidR="00E92F21" w:rsidRPr="00EF25D1">
          <w:rPr>
            <w:rFonts w:cs="Times New Roman"/>
          </w:rPr>
          <w:delText>were</w:delText>
        </w:r>
      </w:del>
      <w:ins w:id="191" w:author="Filipa  Calado" w:date="2023-01-25T10:20:00Z">
        <w:r>
          <w:rPr>
            <w:rFonts w:cs="Times New Roman"/>
          </w:rPr>
          <w:t>are</w:t>
        </w:r>
      </w:ins>
      <w:r w:rsidRPr="00EF25D1">
        <w:rPr>
          <w:rFonts w:cs="Times New Roman"/>
        </w:rPr>
        <w:t xml:space="preserve"> more difficult. Sometimes, the revisions of intimacy </w:t>
      </w:r>
      <w:del w:id="192" w:author="Filipa  Calado" w:date="2023-01-25T10:20:00Z">
        <w:r w:rsidR="00E92F21" w:rsidRPr="00EF25D1">
          <w:rPr>
            <w:rFonts w:cs="Times New Roman"/>
          </w:rPr>
          <w:delText>had</w:delText>
        </w:r>
      </w:del>
      <w:ins w:id="193" w:author="Filipa  Calado" w:date="2023-01-25T10:20:00Z">
        <w:r w:rsidRPr="00EF25D1">
          <w:rPr>
            <w:rFonts w:cs="Times New Roman"/>
          </w:rPr>
          <w:t>ha</w:t>
        </w:r>
        <w:r>
          <w:rPr>
            <w:rFonts w:cs="Times New Roman"/>
          </w:rPr>
          <w:t>ve</w:t>
        </w:r>
      </w:ins>
      <w:r>
        <w:rPr>
          <w:rFonts w:cs="Times New Roman"/>
        </w:rPr>
        <w:t xml:space="preserve"> </w:t>
      </w:r>
      <w:r w:rsidRPr="00EF25D1">
        <w:rPr>
          <w:rFonts w:cs="Times New Roman"/>
        </w:rPr>
        <w:t xml:space="preserve">the attendant effect of mitigating the sense of fatality that surrounds Basil's attraction to Dorian. In one striking moment from the dialogue, for example, Basil struggles to impart to Lord Henry the effect of his passion for Dorian Gray. The original line in the manuscript reads: </w:t>
      </w:r>
      <w:del w:id="194" w:author="Filipa  Calado" w:date="2023-01-25T10:20:00Z">
        <w:r w:rsidR="00E92F21" w:rsidRPr="00EF25D1">
          <w:rPr>
            <w:rFonts w:cs="Times New Roman"/>
          </w:rPr>
          <w:delText>"</w:delText>
        </w:r>
      </w:del>
      <w:ins w:id="195" w:author="Filipa  Calado" w:date="2023-01-25T10:20:00Z">
        <w:r w:rsidR="00FC342F">
          <w:rPr>
            <w:rFonts w:cs="Times New Roman"/>
          </w:rPr>
          <w:t>“</w:t>
        </w:r>
      </w:ins>
      <w:r w:rsidRPr="00EF25D1">
        <w:rPr>
          <w:rFonts w:cs="Times New Roman"/>
        </w:rPr>
        <w:t>Lord Henry hesitated for a moment. ‘And what is that?' he asked, in a low voice. ‘I will tell you,</w:t>
      </w:r>
      <w:del w:id="196" w:author="Filipa  Calado" w:date="2023-01-25T10:20:00Z">
        <w:r w:rsidR="00E92F21" w:rsidRPr="00EF25D1">
          <w:rPr>
            <w:rFonts w:cs="Times New Roman"/>
          </w:rPr>
          <w:delText>'</w:delText>
        </w:r>
      </w:del>
      <w:ins w:id="197" w:author="Filipa  Calado" w:date="2023-01-25T10:20:00Z">
        <w:r w:rsidR="00FC342F">
          <w:rPr>
            <w:rFonts w:cs="Times New Roman"/>
          </w:rPr>
          <w:t>’</w:t>
        </w:r>
      </w:ins>
      <w:r w:rsidRPr="00EF25D1">
        <w:rPr>
          <w:rFonts w:cs="Times New Roman"/>
        </w:rPr>
        <w:t xml:space="preserve"> said Hallward, and a look of pain came over his face. </w:t>
      </w:r>
      <w:r w:rsidR="00FC342F">
        <w:rPr>
          <w:rFonts w:cs="Times New Roman"/>
        </w:rPr>
        <w:t>‘</w:t>
      </w:r>
      <w:r w:rsidRPr="00EF25D1">
        <w:rPr>
          <w:rFonts w:cs="Times New Roman"/>
        </w:rPr>
        <w:t>Don't if you would rather not,</w:t>
      </w:r>
      <w:del w:id="198" w:author="Filipa  Calado" w:date="2023-01-25T10:20:00Z">
        <w:r w:rsidR="00E92F21" w:rsidRPr="00EF25D1">
          <w:rPr>
            <w:rFonts w:cs="Times New Roman"/>
          </w:rPr>
          <w:delText>'</w:delText>
        </w:r>
      </w:del>
      <w:ins w:id="199" w:author="Filipa  Calado" w:date="2023-01-25T10:20:00Z">
        <w:r w:rsidR="00FC342F">
          <w:rPr>
            <w:rFonts w:cs="Times New Roman"/>
          </w:rPr>
          <w:t>’</w:t>
        </w:r>
      </w:ins>
      <w:r w:rsidR="00FC342F">
        <w:rPr>
          <w:rFonts w:cs="Times New Roman"/>
        </w:rPr>
        <w:t xml:space="preserve"> </w:t>
      </w:r>
      <w:r w:rsidRPr="00EF25D1">
        <w:rPr>
          <w:rFonts w:cs="Times New Roman"/>
        </w:rPr>
        <w:t>murmured his companion, looking at him</w:t>
      </w:r>
      <w:r w:rsidR="00FC342F">
        <w:rPr>
          <w:rFonts w:cs="Times New Roman"/>
        </w:rPr>
        <w:t>"</w:t>
      </w:r>
      <w:r w:rsidRPr="00EF25D1">
        <w:rPr>
          <w:rFonts w:cs="Times New Roman"/>
        </w:rPr>
        <w:t xml:space="preserve"> (9). In the revised version, Lord Henry </w:t>
      </w:r>
      <w:del w:id="200" w:author="Filipa  Calado" w:date="2023-01-25T10:20:00Z">
        <w:r w:rsidR="00E92F21" w:rsidRPr="00EF25D1">
          <w:rPr>
            <w:rFonts w:cs="Times New Roman"/>
          </w:rPr>
          <w:delText>"</w:delText>
        </w:r>
      </w:del>
      <w:ins w:id="201" w:author="Filipa  Calado" w:date="2023-01-25T10:20:00Z">
        <w:r w:rsidR="00FC342F">
          <w:rPr>
            <w:rFonts w:cs="Times New Roman"/>
          </w:rPr>
          <w:t>“</w:t>
        </w:r>
      </w:ins>
      <w:r w:rsidRPr="00EF25D1">
        <w:rPr>
          <w:rFonts w:cs="Times New Roman"/>
        </w:rPr>
        <w:t>laugh[s</w:t>
      </w:r>
      <w:del w:id="202" w:author="Filipa  Calado" w:date="2023-01-25T10:20:00Z">
        <w:r w:rsidR="00E92F21" w:rsidRPr="00EF25D1">
          <w:rPr>
            <w:rFonts w:cs="Times New Roman"/>
          </w:rPr>
          <w:delText>]"</w:delText>
        </w:r>
      </w:del>
      <w:ins w:id="203" w:author="Filipa  Calado" w:date="2023-01-25T10:20:00Z">
        <w:r w:rsidRPr="00EF25D1">
          <w:rPr>
            <w:rFonts w:cs="Times New Roman"/>
          </w:rPr>
          <w:t>]</w:t>
        </w:r>
        <w:r w:rsidR="00FC342F">
          <w:rPr>
            <w:rFonts w:cs="Times New Roman"/>
          </w:rPr>
          <w:t>”</w:t>
        </w:r>
      </w:ins>
      <w:r w:rsidRPr="00EF25D1">
        <w:rPr>
          <w:rFonts w:cs="Times New Roman"/>
        </w:rPr>
        <w:t xml:space="preserve"> rather than </w:t>
      </w:r>
      <w:del w:id="204" w:author="Filipa  Calado" w:date="2023-01-25T10:20:00Z">
        <w:r w:rsidR="00E92F21" w:rsidRPr="00EF25D1">
          <w:rPr>
            <w:rFonts w:cs="Times New Roman"/>
          </w:rPr>
          <w:delText>"</w:delText>
        </w:r>
      </w:del>
      <w:ins w:id="205" w:author="Filipa  Calado" w:date="2023-01-25T10:20:00Z">
        <w:r w:rsidR="00FC342F">
          <w:rPr>
            <w:rFonts w:cs="Times New Roman"/>
          </w:rPr>
          <w:t>“</w:t>
        </w:r>
      </w:ins>
      <w:proofErr w:type="spellStart"/>
      <w:r w:rsidRPr="00EF25D1">
        <w:rPr>
          <w:rFonts w:cs="Times New Roman"/>
        </w:rPr>
        <w:t>hesistate</w:t>
      </w:r>
      <w:proofErr w:type="spellEnd"/>
      <w:r w:rsidRPr="00EF25D1">
        <w:rPr>
          <w:rFonts w:cs="Times New Roman"/>
        </w:rPr>
        <w:t>[s</w:t>
      </w:r>
      <w:del w:id="206" w:author="Filipa  Calado" w:date="2023-01-25T10:20:00Z">
        <w:r w:rsidR="00E92F21" w:rsidRPr="00EF25D1">
          <w:rPr>
            <w:rFonts w:cs="Times New Roman"/>
          </w:rPr>
          <w:delText>],"</w:delText>
        </w:r>
      </w:del>
      <w:ins w:id="207" w:author="Filipa  Calado" w:date="2023-01-25T10:20:00Z">
        <w:r w:rsidRPr="00EF25D1">
          <w:rPr>
            <w:rFonts w:cs="Times New Roman"/>
          </w:rPr>
          <w:t>],</w:t>
        </w:r>
        <w:r w:rsidR="00FC342F">
          <w:rPr>
            <w:rFonts w:cs="Times New Roman"/>
          </w:rPr>
          <w:t>”</w:t>
        </w:r>
      </w:ins>
      <w:r w:rsidRPr="00EF25D1">
        <w:rPr>
          <w:rFonts w:cs="Times New Roman"/>
        </w:rPr>
        <w:t xml:space="preserve"> he no longer speaks </w:t>
      </w:r>
      <w:del w:id="208" w:author="Filipa  Calado" w:date="2023-01-25T10:20:00Z">
        <w:r w:rsidR="00E92F21" w:rsidRPr="00EF25D1">
          <w:rPr>
            <w:rFonts w:cs="Times New Roman"/>
          </w:rPr>
          <w:delText>"</w:delText>
        </w:r>
      </w:del>
      <w:ins w:id="209" w:author="Filipa  Calado" w:date="2023-01-25T10:20:00Z">
        <w:r w:rsidR="00FC342F">
          <w:rPr>
            <w:rFonts w:cs="Times New Roman"/>
          </w:rPr>
          <w:t>“</w:t>
        </w:r>
      </w:ins>
      <w:r w:rsidRPr="00EF25D1">
        <w:rPr>
          <w:rFonts w:cs="Times New Roman"/>
        </w:rPr>
        <w:t>in a low voice</w:t>
      </w:r>
      <w:del w:id="210" w:author="Filipa  Calado" w:date="2023-01-25T10:20:00Z">
        <w:r w:rsidR="00E92F21" w:rsidRPr="00EF25D1">
          <w:rPr>
            <w:rFonts w:cs="Times New Roman"/>
          </w:rPr>
          <w:delText>,"</w:delText>
        </w:r>
      </w:del>
      <w:ins w:id="211" w:author="Filipa  Calado" w:date="2023-01-25T10:20:00Z">
        <w:r w:rsidRPr="00EF25D1">
          <w:rPr>
            <w:rFonts w:cs="Times New Roman"/>
          </w:rPr>
          <w:t>,</w:t>
        </w:r>
        <w:r w:rsidR="00FC342F">
          <w:rPr>
            <w:rFonts w:cs="Times New Roman"/>
          </w:rPr>
          <w:t>”</w:t>
        </w:r>
      </w:ins>
      <w:r w:rsidRPr="00EF25D1">
        <w:rPr>
          <w:rFonts w:cs="Times New Roman"/>
        </w:rPr>
        <w:t xml:space="preserve"> and his </w:t>
      </w:r>
      <w:del w:id="212" w:author="Filipa  Calado" w:date="2023-01-25T10:20:00Z">
        <w:r w:rsidR="00E92F21" w:rsidRPr="00EF25D1">
          <w:rPr>
            <w:rFonts w:cs="Times New Roman"/>
          </w:rPr>
          <w:delText>"</w:delText>
        </w:r>
      </w:del>
      <w:ins w:id="213" w:author="Filipa  Calado" w:date="2023-01-25T10:20:00Z">
        <w:r w:rsidR="00FC342F">
          <w:rPr>
            <w:rFonts w:cs="Times New Roman"/>
          </w:rPr>
          <w:t>“</w:t>
        </w:r>
      </w:ins>
      <w:r w:rsidRPr="00EF25D1">
        <w:rPr>
          <w:rFonts w:cs="Times New Roman"/>
        </w:rPr>
        <w:t>look of pain</w:t>
      </w:r>
      <w:del w:id="214" w:author="Filipa  Calado" w:date="2023-01-25T10:20:00Z">
        <w:r w:rsidR="00E92F21" w:rsidRPr="00EF25D1">
          <w:rPr>
            <w:rFonts w:cs="Times New Roman"/>
          </w:rPr>
          <w:delText>"</w:delText>
        </w:r>
      </w:del>
      <w:ins w:id="215" w:author="Filipa  Calado" w:date="2023-01-25T10:20:00Z">
        <w:r w:rsidR="00FC342F">
          <w:rPr>
            <w:rFonts w:cs="Times New Roman"/>
          </w:rPr>
          <w:t>”</w:t>
        </w:r>
      </w:ins>
      <w:r w:rsidRPr="00EF25D1">
        <w:rPr>
          <w:rFonts w:cs="Times New Roman"/>
        </w:rPr>
        <w:t xml:space="preserve"> is neutralized into </w:t>
      </w:r>
      <w:del w:id="216" w:author="Filipa  Calado" w:date="2023-01-25T10:20:00Z">
        <w:r w:rsidR="00E92F21" w:rsidRPr="00EF25D1">
          <w:rPr>
            <w:rFonts w:cs="Times New Roman"/>
          </w:rPr>
          <w:delText>"</w:delText>
        </w:r>
      </w:del>
      <w:ins w:id="217" w:author="Filipa  Calado" w:date="2023-01-25T10:20:00Z">
        <w:r w:rsidR="00FC342F">
          <w:rPr>
            <w:rFonts w:cs="Times New Roman"/>
          </w:rPr>
          <w:t>“</w:t>
        </w:r>
      </w:ins>
      <w:r w:rsidRPr="00EF25D1">
        <w:rPr>
          <w:rFonts w:cs="Times New Roman"/>
        </w:rPr>
        <w:t>an expression of perplexity</w:t>
      </w:r>
      <w:del w:id="218" w:author="Filipa  Calado" w:date="2023-01-25T10:20:00Z">
        <w:r w:rsidR="00E92F21" w:rsidRPr="00EF25D1">
          <w:rPr>
            <w:rFonts w:cs="Times New Roman"/>
          </w:rPr>
          <w:delText>."</w:delText>
        </w:r>
      </w:del>
      <w:ins w:id="219" w:author="Filipa  Calado" w:date="2023-01-25T10:20:00Z">
        <w:r w:rsidRPr="00EF25D1">
          <w:rPr>
            <w:rFonts w:cs="Times New Roman"/>
          </w:rPr>
          <w:t>.</w:t>
        </w:r>
        <w:r w:rsidR="00FC342F">
          <w:rPr>
            <w:rFonts w:cs="Times New Roman"/>
          </w:rPr>
          <w:t>”</w:t>
        </w:r>
      </w:ins>
      <w:r w:rsidRPr="00EF25D1">
        <w:rPr>
          <w:rFonts w:cs="Times New Roman"/>
        </w:rPr>
        <w:t xml:space="preserve"> These changes, which lighten a particularly tense display of </w:t>
      </w:r>
      <w:ins w:id="220" w:author="Filipa  Calado" w:date="2023-01-25T10:20:00Z">
        <w:r w:rsidR="00FC342F">
          <w:rPr>
            <w:rFonts w:cs="Times New Roman"/>
          </w:rPr>
          <w:t>“</w:t>
        </w:r>
      </w:ins>
      <w:r w:rsidRPr="00EF25D1">
        <w:rPr>
          <w:rFonts w:cs="Times New Roman"/>
        </w:rPr>
        <w:t>intimacy</w:t>
      </w:r>
      <w:del w:id="221" w:author="Filipa  Calado" w:date="2023-01-25T10:20:00Z">
        <w:r w:rsidR="00E92F21" w:rsidRPr="00EF25D1">
          <w:rPr>
            <w:rFonts w:cs="Times New Roman"/>
          </w:rPr>
          <w:delText>,</w:delText>
        </w:r>
      </w:del>
      <w:ins w:id="222" w:author="Filipa  Calado" w:date="2023-01-25T10:20:00Z">
        <w:r w:rsidRPr="00EF25D1">
          <w:rPr>
            <w:rFonts w:cs="Times New Roman"/>
          </w:rPr>
          <w:t>,</w:t>
        </w:r>
        <w:r w:rsidR="00FC342F">
          <w:rPr>
            <w:rFonts w:cs="Times New Roman"/>
          </w:rPr>
          <w:t>” also</w:t>
        </w:r>
      </w:ins>
      <w:r w:rsidRPr="00EF25D1">
        <w:rPr>
          <w:rFonts w:cs="Times New Roman"/>
        </w:rPr>
        <w:t xml:space="preserve"> work to obscure Basil's internal suffering, </w:t>
      </w:r>
      <w:del w:id="223" w:author="Filipa  Calado" w:date="2023-01-25T10:20:00Z">
        <w:r w:rsidR="00E92F21" w:rsidRPr="00EF25D1">
          <w:rPr>
            <w:rFonts w:cs="Times New Roman"/>
          </w:rPr>
          <w:delText>evoking</w:delText>
        </w:r>
      </w:del>
      <w:ins w:id="224" w:author="Filipa  Calado" w:date="2023-01-25T10:20:00Z">
        <w:r w:rsidR="00FC342F">
          <w:rPr>
            <w:rFonts w:cs="Times New Roman"/>
          </w:rPr>
          <w:t>fitting within</w:t>
        </w:r>
      </w:ins>
      <w:r w:rsidR="00FC342F">
        <w:rPr>
          <w:rFonts w:cs="Times New Roman"/>
        </w:rPr>
        <w:t xml:space="preserve"> the </w:t>
      </w:r>
      <w:del w:id="225" w:author="Filipa  Calado" w:date="2023-01-25T10:20:00Z">
        <w:r w:rsidR="00E92F21" w:rsidRPr="00EF25D1">
          <w:rPr>
            <w:rFonts w:cs="Times New Roman"/>
          </w:rPr>
          <w:delText>theme of "</w:delText>
        </w:r>
      </w:del>
      <w:ins w:id="226" w:author="Filipa  Calado" w:date="2023-01-25T10:20:00Z">
        <w:r w:rsidR="00FC342F">
          <w:rPr>
            <w:rFonts w:cs="Times New Roman"/>
          </w:rPr>
          <w:t>category “</w:t>
        </w:r>
      </w:ins>
      <w:r w:rsidR="00FC342F">
        <w:rPr>
          <w:rFonts w:cs="Times New Roman"/>
        </w:rPr>
        <w:t>f</w:t>
      </w:r>
      <w:r w:rsidRPr="00EF25D1">
        <w:rPr>
          <w:rFonts w:cs="Times New Roman"/>
        </w:rPr>
        <w:t>atality</w:t>
      </w:r>
      <w:del w:id="227" w:author="Filipa  Calado" w:date="2023-01-25T10:20:00Z">
        <w:r w:rsidR="00E92F21" w:rsidRPr="00EF25D1">
          <w:rPr>
            <w:rFonts w:cs="Times New Roman"/>
          </w:rPr>
          <w:delText>."</w:delText>
        </w:r>
      </w:del>
      <w:ins w:id="228" w:author="Filipa  Calado" w:date="2023-01-25T10:20:00Z">
        <w:r w:rsidRPr="00EF25D1">
          <w:rPr>
            <w:rFonts w:cs="Times New Roman"/>
          </w:rPr>
          <w:t>.</w:t>
        </w:r>
        <w:r w:rsidR="00FC342F">
          <w:rPr>
            <w:rFonts w:cs="Times New Roman"/>
          </w:rPr>
          <w:t>”</w:t>
        </w:r>
      </w:ins>
      <w:r w:rsidRPr="00EF25D1">
        <w:rPr>
          <w:rFonts w:cs="Times New Roman"/>
        </w:rPr>
        <w:t xml:space="preserve"> Marking up the number of pen strokes </w:t>
      </w:r>
      <w:del w:id="229" w:author="Filipa  Calado" w:date="2023-01-25T10:20:00Z">
        <w:r w:rsidR="00E92F21" w:rsidRPr="00EF25D1">
          <w:rPr>
            <w:rFonts w:cs="Times New Roman"/>
          </w:rPr>
          <w:delText xml:space="preserve">also </w:delText>
        </w:r>
      </w:del>
      <w:r w:rsidRPr="00EF25D1">
        <w:rPr>
          <w:rFonts w:cs="Times New Roman"/>
        </w:rPr>
        <w:t xml:space="preserve">reinforces the </w:t>
      </w:r>
      <w:del w:id="230" w:author="Filipa  Calado" w:date="2023-01-25T10:20:00Z">
        <w:r w:rsidR="00E92F21" w:rsidRPr="00EF25D1">
          <w:rPr>
            <w:rFonts w:cs="Times New Roman"/>
          </w:rPr>
          <w:delText>limitations of TE</w:delText>
        </w:r>
        <w:r w:rsidR="00E92F21" w:rsidRPr="00EF25D1">
          <w:rPr>
            <w:rFonts w:cs="Times New Roman"/>
          </w:rPr>
          <w:delText>I's nested structure</w:delText>
        </w:r>
      </w:del>
      <w:ins w:id="231" w:author="Filipa  Calado" w:date="2023-01-25T10:20:00Z">
        <w:r w:rsidRPr="00EF25D1">
          <w:rPr>
            <w:rFonts w:cs="Times New Roman"/>
          </w:rPr>
          <w:t>TEI</w:t>
        </w:r>
        <w:r w:rsidR="00FC342F">
          <w:rPr>
            <w:rFonts w:cs="Times New Roman"/>
          </w:rPr>
          <w:t xml:space="preserve">’s </w:t>
        </w:r>
        <w:r w:rsidRPr="00EF25D1">
          <w:rPr>
            <w:rFonts w:cs="Times New Roman"/>
          </w:rPr>
          <w:t>structur</w:t>
        </w:r>
        <w:r w:rsidR="00FC342F">
          <w:rPr>
            <w:rFonts w:cs="Times New Roman"/>
          </w:rPr>
          <w:t>al constraints</w:t>
        </w:r>
      </w:ins>
      <w:r w:rsidR="00FC342F">
        <w:rPr>
          <w:rFonts w:cs="Times New Roman"/>
        </w:rPr>
        <w:t>:</w:t>
      </w:r>
      <w:r w:rsidRPr="00EF25D1">
        <w:rPr>
          <w:rFonts w:cs="Times New Roman"/>
        </w:rPr>
        <w:t xml:space="preserve"> while the word </w:t>
      </w:r>
      <w:del w:id="232" w:author="Filipa  Calado" w:date="2023-01-25T10:20:00Z">
        <w:r w:rsidR="00E92F21" w:rsidRPr="00EF25D1">
          <w:rPr>
            <w:rFonts w:cs="Times New Roman"/>
          </w:rPr>
          <w:delText>"</w:delText>
        </w:r>
      </w:del>
      <w:ins w:id="233" w:author="Filipa  Calado" w:date="2023-01-25T10:20:00Z">
        <w:r w:rsidR="00FC342F">
          <w:rPr>
            <w:rFonts w:cs="Times New Roman"/>
          </w:rPr>
          <w:t>“</w:t>
        </w:r>
      </w:ins>
      <w:r w:rsidR="00FC342F">
        <w:rPr>
          <w:rFonts w:cs="Times New Roman"/>
        </w:rPr>
        <w:t>l</w:t>
      </w:r>
      <w:r w:rsidRPr="00EF25D1">
        <w:rPr>
          <w:rFonts w:cs="Times New Roman"/>
        </w:rPr>
        <w:t>ook</w:t>
      </w:r>
      <w:del w:id="234" w:author="Filipa  Calado" w:date="2023-01-25T10:20:00Z">
        <w:r w:rsidR="00E92F21" w:rsidRPr="00EF25D1">
          <w:rPr>
            <w:rFonts w:cs="Times New Roman"/>
          </w:rPr>
          <w:delText>"</w:delText>
        </w:r>
      </w:del>
      <w:ins w:id="235" w:author="Filipa  Calado" w:date="2023-01-25T10:20:00Z">
        <w:r w:rsidR="00FC342F">
          <w:rPr>
            <w:rFonts w:cs="Times New Roman"/>
          </w:rPr>
          <w:t>”</w:t>
        </w:r>
      </w:ins>
      <w:r w:rsidRPr="00EF25D1">
        <w:rPr>
          <w:rFonts w:cs="Times New Roman"/>
        </w:rPr>
        <w:t xml:space="preserve"> is </w:t>
      </w:r>
      <w:r w:rsidRPr="00EF25D1">
        <w:rPr>
          <w:rFonts w:cs="Times New Roman"/>
        </w:rPr>
        <w:lastRenderedPageBreak/>
        <w:t xml:space="preserve">struck too heavily to be counted, the word </w:t>
      </w:r>
      <w:del w:id="236" w:author="Filipa  Calado" w:date="2023-01-25T10:20:00Z">
        <w:r w:rsidR="00E92F21" w:rsidRPr="00EF25D1">
          <w:rPr>
            <w:rFonts w:cs="Times New Roman"/>
          </w:rPr>
          <w:delText>"</w:delText>
        </w:r>
      </w:del>
      <w:ins w:id="237" w:author="Filipa  Calado" w:date="2023-01-25T10:20:00Z">
        <w:r w:rsidR="00FC342F">
          <w:rPr>
            <w:rFonts w:cs="Times New Roman"/>
          </w:rPr>
          <w:t>“</w:t>
        </w:r>
      </w:ins>
      <w:r w:rsidRPr="00EF25D1">
        <w:rPr>
          <w:rFonts w:cs="Times New Roman"/>
        </w:rPr>
        <w:t>pain</w:t>
      </w:r>
      <w:del w:id="238" w:author="Filipa  Calado" w:date="2023-01-25T10:20:00Z">
        <w:r w:rsidR="00E92F21" w:rsidRPr="00EF25D1">
          <w:rPr>
            <w:rFonts w:cs="Times New Roman"/>
          </w:rPr>
          <w:delText>"</w:delText>
        </w:r>
      </w:del>
      <w:ins w:id="239" w:author="Filipa  Calado" w:date="2023-01-25T10:20:00Z">
        <w:r w:rsidR="00FC342F">
          <w:rPr>
            <w:rFonts w:cs="Times New Roman"/>
          </w:rPr>
          <w:t>”</w:t>
        </w:r>
      </w:ins>
      <w:r w:rsidR="00FC342F">
        <w:rPr>
          <w:rFonts w:cs="Times New Roman"/>
        </w:rPr>
        <w:t xml:space="preserve"> </w:t>
      </w:r>
      <w:r w:rsidRPr="00EF25D1">
        <w:rPr>
          <w:rFonts w:cs="Times New Roman"/>
        </w:rPr>
        <w:t>contains a single stroke.</w:t>
      </w:r>
      <w:r w:rsidR="00FC342F">
        <w:rPr>
          <w:rFonts w:cs="Times New Roman"/>
        </w:rPr>
        <w:t xml:space="preserve"> </w:t>
      </w:r>
      <w:del w:id="240" w:author="Filipa  Calado" w:date="2023-01-25T10:20:00Z">
        <w:r w:rsidR="00E92F21" w:rsidRPr="00EF25D1">
          <w:rPr>
            <w:rFonts w:cs="Times New Roman"/>
          </w:rPr>
          <w:delText>With the TEI, it</w:delText>
        </w:r>
      </w:del>
      <w:ins w:id="241" w:author="Filipa  Calado" w:date="2023-01-25T10:20:00Z">
        <w:r w:rsidR="00FC342F">
          <w:rPr>
            <w:rFonts w:cs="Times New Roman"/>
          </w:rPr>
          <w:t>I</w:t>
        </w:r>
        <w:r w:rsidRPr="00EF25D1">
          <w:rPr>
            <w:rFonts w:cs="Times New Roman"/>
          </w:rPr>
          <w:t>t</w:t>
        </w:r>
      </w:ins>
      <w:r w:rsidRPr="00EF25D1">
        <w:rPr>
          <w:rFonts w:cs="Times New Roman"/>
        </w:rPr>
        <w:t xml:space="preserve"> is impossible to mark the number of strokes for each word without separating this single revision into two instances.</w:t>
      </w:r>
    </w:p>
    <w:p w14:paraId="436FFACE" w14:textId="6DE2901D" w:rsidR="009825A4" w:rsidRPr="00EF25D1" w:rsidRDefault="00085EFE" w:rsidP="00085EFE">
      <w:pPr>
        <w:pStyle w:val="Heading2"/>
        <w:numPr>
          <w:ilvl w:val="0"/>
          <w:numId w:val="0"/>
        </w:numPr>
        <w:ind w:left="576" w:hanging="576"/>
        <w:rPr>
          <w:rFonts w:ascii="Times New Roman" w:hAnsi="Times New Roman" w:cs="Times New Roman"/>
        </w:rPr>
      </w:pPr>
      <w:bookmarkStart w:id="242" w:name="org917344c"/>
      <w:bookmarkStart w:id="243" w:name="OrgXref.org917344c"/>
      <w:bookmarkEnd w:id="242"/>
      <w:r w:rsidRPr="00EF25D1">
        <w:rPr>
          <w:rFonts w:ascii="Times New Roman" w:hAnsi="Times New Roman" w:cs="Times New Roman"/>
        </w:rPr>
        <w:t>The TEI Structure</w:t>
      </w:r>
      <w:bookmarkEnd w:id="243"/>
    </w:p>
    <w:p w14:paraId="4B9A1F7E" w14:textId="61882353" w:rsidR="00085EFE" w:rsidRPr="00EF25D1" w:rsidRDefault="00E92F21" w:rsidP="00085EFE">
      <w:pPr>
        <w:pStyle w:val="Textbody"/>
        <w:spacing w:line="480" w:lineRule="auto"/>
        <w:ind w:firstLine="360"/>
        <w:rPr>
          <w:rFonts w:cs="Times New Roman"/>
        </w:rPr>
      </w:pPr>
      <w:r w:rsidRPr="00EF25D1">
        <w:rPr>
          <w:rFonts w:cs="Times New Roman"/>
        </w:rPr>
        <w:t>This formal experiment, how</w:t>
      </w:r>
      <w:r w:rsidRPr="00EF25D1">
        <w:rPr>
          <w:rFonts w:cs="Times New Roman"/>
        </w:rPr>
        <w:t xml:space="preserve">ever "productive" in its refusal against the restorative impulse, now seems insufficient. The more that I work with </w:t>
      </w:r>
      <w:ins w:id="244" w:author="Filipa  Calado" w:date="2023-01-25T10:20:00Z">
        <w:r w:rsidR="00204588">
          <w:rPr>
            <w:rFonts w:cs="Times New Roman"/>
          </w:rPr>
          <w:t xml:space="preserve">the </w:t>
        </w:r>
      </w:ins>
      <w:r w:rsidRPr="00EF25D1">
        <w:rPr>
          <w:rFonts w:cs="Times New Roman"/>
        </w:rPr>
        <w:t>TEI, the more I come to realize that the problem with its data model goes beyond the boundedness of its elements, and toward a dominatin</w:t>
      </w:r>
      <w:r w:rsidRPr="00EF25D1">
        <w:rPr>
          <w:rFonts w:cs="Times New Roman"/>
        </w:rPr>
        <w:t>g</w:t>
      </w:r>
      <w:ins w:id="245" w:author="Filipa  Calado" w:date="2023-01-25T10:20:00Z">
        <w:r w:rsidR="00FC342F">
          <w:rPr>
            <w:rFonts w:cs="Times New Roman"/>
          </w:rPr>
          <w:t>, top-down</w:t>
        </w:r>
      </w:ins>
      <w:r w:rsidRPr="00EF25D1">
        <w:rPr>
          <w:rFonts w:cs="Times New Roman"/>
        </w:rPr>
        <w:t xml:space="preserve"> structure that it imposes on textual </w:t>
      </w:r>
      <w:del w:id="246" w:author="Filipa  Calado" w:date="2023-01-25T10:20:00Z">
        <w:r w:rsidRPr="00EF25D1">
          <w:rPr>
            <w:rFonts w:cs="Times New Roman"/>
          </w:rPr>
          <w:delText>"</w:delText>
        </w:r>
      </w:del>
      <w:ins w:id="247" w:author="Filipa  Calado" w:date="2023-01-25T10:20:00Z">
        <w:r w:rsidR="00FC342F">
          <w:rPr>
            <w:rFonts w:cs="Times New Roman"/>
          </w:rPr>
          <w:t>“</w:t>
        </w:r>
      </w:ins>
      <w:r w:rsidRPr="00EF25D1">
        <w:rPr>
          <w:rFonts w:cs="Times New Roman"/>
        </w:rPr>
        <w:t>data</w:t>
      </w:r>
      <w:del w:id="248" w:author="Filipa  Calado" w:date="2023-01-25T10:20:00Z">
        <w:r w:rsidRPr="00EF25D1">
          <w:rPr>
            <w:rFonts w:cs="Times New Roman"/>
          </w:rPr>
          <w:delText>."</w:delText>
        </w:r>
      </w:del>
      <w:ins w:id="249" w:author="Filipa  Calado" w:date="2023-01-25T10:20:00Z">
        <w:r w:rsidRPr="00EF25D1">
          <w:rPr>
            <w:rFonts w:cs="Times New Roman"/>
          </w:rPr>
          <w:t>.</w:t>
        </w:r>
        <w:r w:rsidR="00FC342F">
          <w:rPr>
            <w:rFonts w:cs="Times New Roman"/>
          </w:rPr>
          <w:t>”</w:t>
        </w:r>
      </w:ins>
      <w:r w:rsidRPr="00EF25D1">
        <w:rPr>
          <w:rFonts w:cs="Times New Roman"/>
        </w:rPr>
        <w:t xml:space="preserve"> At the root of </w:t>
      </w:r>
      <w:ins w:id="250" w:author="Filipa  Calado" w:date="2023-01-25T10:20:00Z">
        <w:r w:rsidR="00204588">
          <w:rPr>
            <w:rFonts w:cs="Times New Roman"/>
          </w:rPr>
          <w:t xml:space="preserve">the </w:t>
        </w:r>
      </w:ins>
      <w:r w:rsidRPr="00EF25D1">
        <w:rPr>
          <w:rFonts w:cs="Times New Roman"/>
        </w:rPr>
        <w:t>TEI's rigidity is its hierarchical document model</w:t>
      </w:r>
      <w:del w:id="251" w:author="Filipa  Calado" w:date="2023-01-25T10:20:00Z">
        <w:r w:rsidRPr="00EF25D1">
          <w:rPr>
            <w:rFonts w:cs="Times New Roman"/>
          </w:rPr>
          <w:delText>, a tree structure</w:delText>
        </w:r>
      </w:del>
      <w:r w:rsidR="00FC342F">
        <w:rPr>
          <w:rFonts w:cs="Times New Roman"/>
        </w:rPr>
        <w:t xml:space="preserve"> </w:t>
      </w:r>
      <w:r w:rsidRPr="00EF25D1">
        <w:rPr>
          <w:rFonts w:cs="Times New Roman"/>
        </w:rPr>
        <w:t>that propagates implicit power relations between elements in the document</w:t>
      </w:r>
      <w:del w:id="252" w:author="Filipa  Calado" w:date="2023-01-25T10:20:00Z">
        <w:r w:rsidRPr="00EF25D1">
          <w:rPr>
            <w:rFonts w:cs="Times New Roman"/>
          </w:rPr>
          <w:delText>:</w:delText>
        </w:r>
      </w:del>
      <w:ins w:id="253" w:author="Filipa  Calado" w:date="2023-01-25T10:20:00Z">
        <w:r w:rsidR="00204588">
          <w:rPr>
            <w:rFonts w:cs="Times New Roman"/>
          </w:rPr>
          <w:t>, where</w:t>
        </w:r>
      </w:ins>
      <w:r w:rsidRPr="00EF25D1">
        <w:rPr>
          <w:rFonts w:cs="Times New Roman"/>
        </w:rPr>
        <w:t xml:space="preserve"> each element within the tree structure subscribes</w:t>
      </w:r>
      <w:r w:rsidRPr="00EF25D1">
        <w:rPr>
          <w:rFonts w:cs="Times New Roman"/>
        </w:rPr>
        <w:t xml:space="preserve"> to </w:t>
      </w:r>
      <w:del w:id="254" w:author="Filipa  Calado" w:date="2023-01-25T10:20:00Z">
        <w:r w:rsidRPr="00EF25D1">
          <w:rPr>
            <w:rFonts w:cs="Times New Roman"/>
          </w:rPr>
          <w:delText>a power dynamic that defers to the</w:delText>
        </w:r>
      </w:del>
      <w:ins w:id="255" w:author="Filipa  Calado" w:date="2023-01-25T10:20:00Z">
        <w:r w:rsidR="00204588">
          <w:rPr>
            <w:rFonts w:cs="Times New Roman"/>
          </w:rPr>
          <w:t>its</w:t>
        </w:r>
      </w:ins>
      <w:r w:rsidRPr="00EF25D1">
        <w:rPr>
          <w:rFonts w:cs="Times New Roman"/>
        </w:rPr>
        <w:t xml:space="preserve"> parent element and dominates </w:t>
      </w:r>
      <w:del w:id="256" w:author="Filipa  Calado" w:date="2023-01-25T10:20:00Z">
        <w:r w:rsidRPr="00EF25D1">
          <w:rPr>
            <w:rFonts w:cs="Times New Roman"/>
          </w:rPr>
          <w:delText>the</w:delText>
        </w:r>
      </w:del>
      <w:ins w:id="257" w:author="Filipa  Calado" w:date="2023-01-25T10:20:00Z">
        <w:r w:rsidR="00204588">
          <w:rPr>
            <w:rFonts w:cs="Times New Roman"/>
          </w:rPr>
          <w:t>its</w:t>
        </w:r>
      </w:ins>
      <w:r w:rsidRPr="00EF25D1">
        <w:rPr>
          <w:rFonts w:cs="Times New Roman"/>
        </w:rPr>
        <w:t xml:space="preserve"> subordinate ones. Within this </w:t>
      </w:r>
      <w:ins w:id="258" w:author="Filipa  Calado" w:date="2023-01-25T10:20:00Z">
        <w:r w:rsidR="00204588">
          <w:rPr>
            <w:rFonts w:cs="Times New Roman"/>
          </w:rPr>
          <w:t xml:space="preserve">tree-like </w:t>
        </w:r>
      </w:ins>
      <w:r w:rsidRPr="00EF25D1">
        <w:rPr>
          <w:rFonts w:cs="Times New Roman"/>
        </w:rPr>
        <w:t xml:space="preserve">architecture, information is not only encapsulated or bound, </w:t>
      </w:r>
      <w:proofErr w:type="gramStart"/>
      <w:r w:rsidRPr="00EF25D1">
        <w:rPr>
          <w:rFonts w:cs="Times New Roman"/>
        </w:rPr>
        <w:t xml:space="preserve">it </w:t>
      </w:r>
      <w:r w:rsidR="00204588">
        <w:rPr>
          <w:rFonts w:cs="Times New Roman"/>
        </w:rPr>
        <w:t>is</w:t>
      </w:r>
      <w:proofErr w:type="gramEnd"/>
      <w:r w:rsidR="00204588">
        <w:rPr>
          <w:rFonts w:cs="Times New Roman"/>
        </w:rPr>
        <w:t xml:space="preserve"> </w:t>
      </w:r>
      <w:del w:id="259" w:author="Filipa  Calado" w:date="2023-01-25T10:20:00Z">
        <w:r w:rsidRPr="00EF25D1">
          <w:rPr>
            <w:rFonts w:cs="Times New Roman"/>
          </w:rPr>
          <w:delText xml:space="preserve">also </w:delText>
        </w:r>
        <w:r w:rsidRPr="00EF25D1">
          <w:rPr>
            <w:rStyle w:val="Emphasis"/>
            <w:rFonts w:cs="Times New Roman"/>
          </w:rPr>
          <w:delText>dominated</w:delText>
        </w:r>
      </w:del>
      <w:ins w:id="260" w:author="Filipa  Calado" w:date="2023-01-25T10:20:00Z">
        <w:r w:rsidR="00204588">
          <w:rPr>
            <w:rFonts w:cs="Times New Roman"/>
          </w:rPr>
          <w:t>delineated</w:t>
        </w:r>
      </w:ins>
      <w:r w:rsidR="00204588">
        <w:rPr>
          <w:rFonts w:cs="Times New Roman"/>
        </w:rPr>
        <w:t xml:space="preserve"> </w:t>
      </w:r>
      <w:r w:rsidRPr="00EF25D1">
        <w:rPr>
          <w:rFonts w:cs="Times New Roman"/>
        </w:rPr>
        <w:t>by the standards of each governing tag, its syntax, model, attributes, and contents.</w:t>
      </w:r>
    </w:p>
    <w:p w14:paraId="223C980E" w14:textId="275D16B6" w:rsidR="00085EFE" w:rsidRPr="00EF25D1" w:rsidRDefault="00E92F21" w:rsidP="00204588">
      <w:pPr>
        <w:pStyle w:val="Textbody"/>
        <w:spacing w:line="480" w:lineRule="auto"/>
        <w:ind w:firstLine="360"/>
        <w:rPr>
          <w:rFonts w:cs="Times New Roman"/>
        </w:rPr>
      </w:pPr>
      <w:del w:id="261" w:author="Filipa  Calado" w:date="2023-01-25T10:20:00Z">
        <w:r w:rsidRPr="00EF25D1">
          <w:rPr>
            <w:rFonts w:cs="Times New Roman"/>
          </w:rPr>
          <w:delText>In a</w:delText>
        </w:r>
      </w:del>
      <w:ins w:id="262" w:author="Filipa  Calado" w:date="2023-01-25T10:20:00Z">
        <w:r w:rsidR="00204588">
          <w:rPr>
            <w:rFonts w:cs="Times New Roman"/>
          </w:rPr>
          <w:t>Within this</w:t>
        </w:r>
      </w:ins>
      <w:r w:rsidR="00204588" w:rsidRPr="00EF25D1">
        <w:rPr>
          <w:rFonts w:cs="Times New Roman"/>
        </w:rPr>
        <w:t xml:space="preserve"> data model</w:t>
      </w:r>
      <w:del w:id="263" w:author="Filipa  Calado" w:date="2023-01-25T10:20:00Z">
        <w:r w:rsidRPr="00EF25D1">
          <w:rPr>
            <w:rFonts w:cs="Times New Roman"/>
          </w:rPr>
          <w:delText xml:space="preserve"> where all elements must conform to a tree structure</w:delText>
        </w:r>
      </w:del>
      <w:r w:rsidR="00204588">
        <w:rPr>
          <w:rFonts w:cs="Times New Roman"/>
        </w:rPr>
        <w:t>,</w:t>
      </w:r>
      <w:r w:rsidR="00204588" w:rsidRPr="00EF25D1">
        <w:rPr>
          <w:rFonts w:cs="Times New Roman"/>
        </w:rPr>
        <w:t xml:space="preserve"> there is no easy solution for resisting dominance. Two examples, 15 years apart, serve to illustrate attempts to do so </w:t>
      </w:r>
      <w:ins w:id="264" w:author="Filipa  Calado" w:date="2023-01-25T10:20:00Z">
        <w:r w:rsidR="00204588">
          <w:rPr>
            <w:rFonts w:cs="Times New Roman"/>
          </w:rPr>
          <w:t xml:space="preserve">by researchers and scholars </w:t>
        </w:r>
      </w:ins>
      <w:r w:rsidR="00204588" w:rsidRPr="00EF25D1">
        <w:rPr>
          <w:rFonts w:cs="Times New Roman"/>
        </w:rPr>
        <w:t>within the TEI community. The first occurs in 2008, when XML researcher Jeni Tennison</w:t>
      </w:r>
      <w:r w:rsidR="00204588">
        <w:rPr>
          <w:rFonts w:cs="Times New Roman"/>
        </w:rPr>
        <w:t xml:space="preserve"> </w:t>
      </w:r>
      <w:ins w:id="265" w:author="Filipa  Calado" w:date="2023-01-25T10:20:00Z">
        <w:r w:rsidR="00204588">
          <w:rPr>
            <w:rFonts w:cs="Times New Roman"/>
          </w:rPr>
          <w:t>writes about developing a new markup language that distinguishes dominance from containment. Tennison, who</w:t>
        </w:r>
        <w:r w:rsidR="00204588" w:rsidRPr="00EF25D1">
          <w:rPr>
            <w:rFonts w:cs="Times New Roman"/>
          </w:rPr>
          <w:t xml:space="preserve"> </w:t>
        </w:r>
        <w:r w:rsidR="00204588">
          <w:rPr>
            <w:rFonts w:cs="Times New Roman"/>
          </w:rPr>
          <w:t>“</w:t>
        </w:r>
        <w:r w:rsidR="00204588" w:rsidRPr="00EF25D1">
          <w:rPr>
            <w:rFonts w:cs="Times New Roman"/>
          </w:rPr>
          <w:t>want[s] to see if we can get away with not having hierarchy as a fundamental part of the information model</w:t>
        </w:r>
        <w:r w:rsidR="00204588">
          <w:rPr>
            <w:rFonts w:cs="Times New Roman"/>
          </w:rPr>
          <w:t xml:space="preserve">,” </w:t>
        </w:r>
      </w:ins>
      <w:r w:rsidR="00204588">
        <w:rPr>
          <w:rFonts w:cs="Times New Roman"/>
        </w:rPr>
        <w:t xml:space="preserve">explains that </w:t>
      </w:r>
      <w:del w:id="266" w:author="Filipa  Calado" w:date="2023-01-25T10:20:00Z">
        <w:r w:rsidRPr="00EF25D1">
          <w:rPr>
            <w:rFonts w:cs="Times New Roman"/>
          </w:rPr>
          <w:delText xml:space="preserve">power relations often remain invisible until conflicts arise, such as that of </w:delText>
        </w:r>
      </w:del>
      <w:r w:rsidR="00204588">
        <w:rPr>
          <w:rFonts w:cs="Times New Roman"/>
        </w:rPr>
        <w:t>element overlap</w:t>
      </w:r>
      <w:del w:id="267" w:author="Filipa  Calado" w:date="2023-01-25T10:20:00Z">
        <w:r w:rsidRPr="00EF25D1">
          <w:rPr>
            <w:rFonts w:cs="Times New Roman"/>
          </w:rPr>
          <w:delText xml:space="preserve">. As she explains, "Analysing </w:delText>
        </w:r>
      </w:del>
      <w:ins w:id="268" w:author="Filipa  Calado" w:date="2023-01-25T10:20:00Z">
        <w:r w:rsidR="00204588">
          <w:rPr>
            <w:rFonts w:cs="Times New Roman"/>
          </w:rPr>
          <w:t xml:space="preserve"> is essential for some forms of written language </w:t>
        </w:r>
        <w:r w:rsidR="00204588" w:rsidRPr="00EF25D1">
          <w:rPr>
            <w:rFonts w:cs="Times New Roman"/>
          </w:rPr>
          <w:t>(Tennison 2008, "Essential Hierarchy").</w:t>
        </w:r>
        <w:r w:rsidR="00204588">
          <w:rPr>
            <w:rFonts w:cs="Times New Roman"/>
          </w:rPr>
          <w:t xml:space="preserve"> For example, “</w:t>
        </w:r>
      </w:ins>
      <w:r w:rsidR="00204588" w:rsidRPr="00EF25D1">
        <w:rPr>
          <w:rFonts w:cs="Times New Roman"/>
        </w:rPr>
        <w:t xml:space="preserve">the way in which the syntactic (sentence/phrase) structure overlaps with the prosodic (stanza/line) structure </w:t>
      </w:r>
      <w:proofErr w:type="gramStart"/>
      <w:r w:rsidR="00204588" w:rsidRPr="00EF25D1">
        <w:rPr>
          <w:rFonts w:cs="Times New Roman"/>
        </w:rPr>
        <w:t>is</w:t>
      </w:r>
      <w:proofErr w:type="gramEnd"/>
      <w:r w:rsidR="00204588" w:rsidRPr="00EF25D1">
        <w:rPr>
          <w:rFonts w:cs="Times New Roman"/>
        </w:rPr>
        <w:t xml:space="preserve"> one important way in which you can analyse a poem</w:t>
      </w:r>
      <w:del w:id="269" w:author="Filipa  Calado" w:date="2023-01-25T10:20:00Z">
        <w:r w:rsidRPr="00EF25D1">
          <w:rPr>
            <w:rFonts w:cs="Times New Roman"/>
          </w:rPr>
          <w:delText>"</w:delText>
        </w:r>
      </w:del>
      <w:ins w:id="270" w:author="Filipa  Calado" w:date="2023-01-25T10:20:00Z">
        <w:r w:rsidR="00204588">
          <w:rPr>
            <w:rFonts w:cs="Times New Roman"/>
          </w:rPr>
          <w:t>”</w:t>
        </w:r>
      </w:ins>
      <w:r w:rsidR="00204588" w:rsidRPr="00EF25D1">
        <w:rPr>
          <w:rFonts w:cs="Times New Roman"/>
        </w:rPr>
        <w:t xml:space="preserve"> (Tennison 2008, "Overlap, Containment, and Dominance").</w:t>
      </w:r>
      <w:r w:rsidR="00085EFE" w:rsidRPr="00EF25D1">
        <w:rPr>
          <w:rFonts w:cs="Times New Roman"/>
        </w:rPr>
        <w:t xml:space="preserve"> </w:t>
      </w:r>
      <w:del w:id="271" w:author="Filipa  Calado" w:date="2023-01-25T10:20:00Z">
        <w:r w:rsidRPr="00EF25D1">
          <w:rPr>
            <w:rFonts w:cs="Times New Roman"/>
          </w:rPr>
          <w:delText>Such</w:delText>
        </w:r>
      </w:del>
      <w:ins w:id="272" w:author="Filipa  Calado" w:date="2023-01-25T10:20:00Z">
        <w:r w:rsidR="00204588">
          <w:rPr>
            <w:rFonts w:cs="Times New Roman"/>
          </w:rPr>
          <w:t>Within a hierarchical data model,</w:t>
        </w:r>
      </w:ins>
      <w:r w:rsidR="00204588">
        <w:rPr>
          <w:rFonts w:cs="Times New Roman"/>
        </w:rPr>
        <w:t xml:space="preserve"> </w:t>
      </w:r>
      <w:r w:rsidR="00204588" w:rsidRPr="00EF25D1">
        <w:rPr>
          <w:rFonts w:cs="Times New Roman"/>
        </w:rPr>
        <w:t xml:space="preserve">conflicts </w:t>
      </w:r>
      <w:del w:id="273" w:author="Filipa  Calado" w:date="2023-01-25T10:20:00Z">
        <w:r w:rsidRPr="00EF25D1">
          <w:rPr>
            <w:rFonts w:cs="Times New Roman"/>
          </w:rPr>
          <w:delText>stem</w:delText>
        </w:r>
      </w:del>
      <w:ins w:id="274" w:author="Filipa  Calado" w:date="2023-01-25T10:20:00Z">
        <w:r w:rsidR="00204588">
          <w:rPr>
            <w:rFonts w:cs="Times New Roman"/>
          </w:rPr>
          <w:t>arise</w:t>
        </w:r>
      </w:ins>
      <w:r w:rsidR="00204588" w:rsidRPr="00EF25D1">
        <w:rPr>
          <w:rFonts w:cs="Times New Roman"/>
        </w:rPr>
        <w:t xml:space="preserve"> from the clashing of different encoding priorities across the structural and semantic readings of the document, </w:t>
      </w:r>
      <w:r w:rsidR="00204588" w:rsidRPr="00EF25D1">
        <w:rPr>
          <w:rFonts w:cs="Times New Roman"/>
        </w:rPr>
        <w:lastRenderedPageBreak/>
        <w:t>where the layers of structure, meter, grammar, and semantics can propagate contentious claims on a single word or line of text.</w:t>
      </w:r>
      <w:r w:rsidR="00204588">
        <w:rPr>
          <w:rFonts w:cs="Times New Roman"/>
        </w:rPr>
        <w:t xml:space="preserve"> </w:t>
      </w:r>
      <w:del w:id="275" w:author="Filipa  Calado" w:date="2023-01-25T10:20:00Z">
        <w:r w:rsidRPr="00EF25D1">
          <w:rPr>
            <w:rFonts w:cs="Times New Roman"/>
          </w:rPr>
          <w:delText xml:space="preserve">Here, a sentence might overflow to the next line or the next page, or a single </w:delText>
        </w:r>
        <w:r w:rsidRPr="00EF25D1">
          <w:rPr>
            <w:rFonts w:cs="Times New Roman"/>
          </w:rPr>
          <w:delText xml:space="preserve">word might be part of different metrical feet. These </w:delText>
        </w:r>
        <w:r w:rsidR="00505CE4" w:rsidRPr="00EF25D1">
          <w:rPr>
            <w:rFonts w:cs="Times New Roman"/>
          </w:rPr>
          <w:delText>idiosyncrasies</w:delText>
        </w:r>
        <w:r w:rsidRPr="00EF25D1">
          <w:rPr>
            <w:rFonts w:cs="Times New Roman"/>
          </w:rPr>
          <w:delText>, by which poetry can give pleasure through surprise, present a challenge for the TEI. In light of this challenge, Tennison "want[s] to see if we can get away with not having hierarchy as a</w:delText>
        </w:r>
        <w:r w:rsidRPr="00EF25D1">
          <w:rPr>
            <w:rFonts w:cs="Times New Roman"/>
          </w:rPr>
          <w:delText xml:space="preserve"> fundamental part of the information model" (Tennison 2008, "Essential </w:delText>
        </w:r>
        <w:r w:rsidR="00505CE4" w:rsidRPr="00EF25D1">
          <w:rPr>
            <w:rFonts w:cs="Times New Roman"/>
          </w:rPr>
          <w:delText>Hierarchy</w:delText>
        </w:r>
        <w:r w:rsidRPr="00EF25D1">
          <w:rPr>
            <w:rFonts w:cs="Times New Roman"/>
          </w:rPr>
          <w:delText>"). In a series of blog posts, she frames the problem as an issue between dominance and containment:</w:delText>
        </w:r>
      </w:del>
      <w:ins w:id="276" w:author="Filipa  Calado" w:date="2023-01-25T10:20:00Z">
        <w:r w:rsidR="00204588">
          <w:rPr>
            <w:rFonts w:cs="Times New Roman"/>
          </w:rPr>
          <w:t>To resolve these conflicts, one might distinguish between dominance and containment. As Tennison explains,</w:t>
        </w:r>
      </w:ins>
    </w:p>
    <w:p w14:paraId="3611C0F4" w14:textId="45F0DCC2" w:rsidR="00085EFE" w:rsidRPr="00EF25D1" w:rsidRDefault="00E92F21" w:rsidP="00085EFE">
      <w:pPr>
        <w:pStyle w:val="Textbody"/>
        <w:ind w:left="709"/>
        <w:rPr>
          <w:rFonts w:cs="Times New Roman"/>
        </w:rPr>
      </w:pPr>
      <w:r w:rsidRPr="00EF25D1">
        <w:rPr>
          <w:rFonts w:cs="Times New Roman"/>
        </w:rPr>
        <w:t>When you’re talking about overlapping structures, it’s use</w:t>
      </w:r>
      <w:r w:rsidRPr="00EF25D1">
        <w:rPr>
          <w:rFonts w:cs="Times New Roman"/>
        </w:rPr>
        <w:t xml:space="preserve">ful to make the distinction between structures that </w:t>
      </w:r>
      <w:r w:rsidRPr="00EF25D1">
        <w:rPr>
          <w:rStyle w:val="Emphasis"/>
          <w:rFonts w:cs="Times New Roman"/>
        </w:rPr>
        <w:t>contain</w:t>
      </w:r>
      <w:r w:rsidRPr="00EF25D1">
        <w:rPr>
          <w:rFonts w:cs="Times New Roman"/>
        </w:rPr>
        <w:t xml:space="preserve"> each other and structures that </w:t>
      </w:r>
      <w:r w:rsidRPr="00EF25D1">
        <w:rPr>
          <w:rStyle w:val="Emphasis"/>
          <w:rFonts w:cs="Times New Roman"/>
        </w:rPr>
        <w:t>dominate</w:t>
      </w:r>
      <w:r w:rsidRPr="00EF25D1">
        <w:rPr>
          <w:rFonts w:cs="Times New Roman"/>
        </w:rPr>
        <w:t xml:space="preserve"> each other. Containment is a happenstance relationship between ranges while dominance is one that has a meaningful semantic. A page may happen to contain a </w:t>
      </w:r>
      <w:r w:rsidRPr="00EF25D1">
        <w:rPr>
          <w:rFonts w:cs="Times New Roman"/>
        </w:rPr>
        <w:t xml:space="preserve">stanza, but a poem </w:t>
      </w:r>
      <w:r w:rsidR="00505CE4" w:rsidRPr="00EF25D1">
        <w:rPr>
          <w:rFonts w:cs="Times New Roman"/>
        </w:rPr>
        <w:t>dominates</w:t>
      </w:r>
      <w:r w:rsidRPr="00EF25D1">
        <w:rPr>
          <w:rFonts w:cs="Times New Roman"/>
        </w:rPr>
        <w:t xml:space="preserve"> the stanzas that it contains. Tennison 2008, "Overlap, Containment, and Dominance"; emphasis original</w:t>
      </w:r>
    </w:p>
    <w:p w14:paraId="57119AC4" w14:textId="7CAE9C39" w:rsidR="00085EFE" w:rsidRPr="00EF25D1" w:rsidRDefault="00E92F21" w:rsidP="00204588">
      <w:pPr>
        <w:pStyle w:val="Textbody"/>
        <w:spacing w:line="480" w:lineRule="auto"/>
        <w:rPr>
          <w:rFonts w:cs="Times New Roman"/>
        </w:rPr>
        <w:pPrChange w:id="277" w:author="Filipa  Calado" w:date="2023-01-25T10:20:00Z">
          <w:pPr>
            <w:pStyle w:val="Textbody"/>
            <w:spacing w:line="480" w:lineRule="auto"/>
            <w:ind w:firstLine="360"/>
          </w:pPr>
        </w:pPrChange>
      </w:pPr>
      <w:del w:id="278" w:author="Filipa  Calado" w:date="2023-01-25T10:20:00Z">
        <w:r w:rsidRPr="00EF25D1">
          <w:rPr>
            <w:rFonts w:cs="Times New Roman"/>
          </w:rPr>
          <w:delText>Tennison proposes solutions for markup to prioritize</w:delText>
        </w:r>
      </w:del>
      <w:ins w:id="279" w:author="Filipa  Calado" w:date="2023-01-25T10:20:00Z">
        <w:r w:rsidR="000F463E">
          <w:rPr>
            <w:rFonts w:cs="Times New Roman"/>
          </w:rPr>
          <w:t>As a solution that</w:t>
        </w:r>
        <w:r w:rsidR="000F463E" w:rsidRPr="00EF25D1">
          <w:rPr>
            <w:rFonts w:cs="Times New Roman"/>
          </w:rPr>
          <w:t xml:space="preserve"> prioritize</w:t>
        </w:r>
        <w:r w:rsidR="000F463E">
          <w:rPr>
            <w:rFonts w:cs="Times New Roman"/>
          </w:rPr>
          <w:t>s</w:t>
        </w:r>
      </w:ins>
      <w:r w:rsidR="000F463E" w:rsidRPr="00EF25D1">
        <w:rPr>
          <w:rFonts w:cs="Times New Roman"/>
        </w:rPr>
        <w:t xml:space="preserve"> containment while also suggesting dominance relationships, </w:t>
      </w:r>
      <w:del w:id="280" w:author="Filipa  Calado" w:date="2023-01-25T10:20:00Z">
        <w:r w:rsidRPr="00EF25D1">
          <w:rPr>
            <w:rFonts w:cs="Times New Roman"/>
          </w:rPr>
          <w:delText xml:space="preserve">one of which is </w:delText>
        </w:r>
      </w:del>
      <w:ins w:id="281" w:author="Filipa  Calado" w:date="2023-01-25T10:20:00Z">
        <w:r w:rsidR="000F463E">
          <w:rPr>
            <w:rFonts w:cs="Times New Roman"/>
          </w:rPr>
          <w:t xml:space="preserve">Tennison proposes </w:t>
        </w:r>
      </w:ins>
      <w:r w:rsidR="000F463E" w:rsidRPr="00EF25D1">
        <w:rPr>
          <w:rFonts w:cs="Times New Roman"/>
        </w:rPr>
        <w:t>a new (but now unsupported) markup language</w:t>
      </w:r>
      <w:del w:id="282" w:author="Filipa  Calado" w:date="2023-01-25T10:20:00Z">
        <w:r w:rsidRPr="00EF25D1">
          <w:rPr>
            <w:rFonts w:cs="Times New Roman"/>
          </w:rPr>
          <w:delText>,</w:delText>
        </w:r>
      </w:del>
      <w:ins w:id="283" w:author="Filipa  Calado" w:date="2023-01-25T10:20:00Z">
        <w:r w:rsidR="000F463E">
          <w:rPr>
            <w:rFonts w:cs="Times New Roman"/>
          </w:rPr>
          <w:t>:</w:t>
        </w:r>
      </w:ins>
      <w:r w:rsidR="000F463E" w:rsidRPr="00EF25D1">
        <w:rPr>
          <w:rFonts w:cs="Times New Roman"/>
        </w:rPr>
        <w:t xml:space="preserve"> "The Layered Markup and Annotation Language" (LMNL). </w:t>
      </w:r>
      <w:del w:id="284" w:author="Filipa  Calado" w:date="2023-01-25T10:20:00Z">
        <w:r w:rsidRPr="00EF25D1">
          <w:rPr>
            <w:rFonts w:cs="Times New Roman"/>
          </w:rPr>
          <w:delText>Its central feature involves using</w:delText>
        </w:r>
      </w:del>
      <w:ins w:id="285" w:author="Filipa  Calado" w:date="2023-01-25T10:20:00Z">
        <w:r w:rsidR="000F463E">
          <w:rPr>
            <w:rFonts w:cs="Times New Roman"/>
          </w:rPr>
          <w:t>It uses</w:t>
        </w:r>
      </w:ins>
      <w:r w:rsidR="000F463E" w:rsidRPr="00EF25D1">
        <w:rPr>
          <w:rFonts w:cs="Times New Roman"/>
        </w:rPr>
        <w:t xml:space="preserve"> a series of ranges that describe start and stop points for an element</w:t>
      </w:r>
      <w:ins w:id="286" w:author="Filipa  Calado" w:date="2023-01-25T10:20:00Z">
        <w:r w:rsidR="000F463E">
          <w:rPr>
            <w:rFonts w:cs="Times New Roman"/>
          </w:rPr>
          <w:t>,</w:t>
        </w:r>
      </w:ins>
      <w:r w:rsidR="000F463E" w:rsidRPr="00EF25D1">
        <w:rPr>
          <w:rFonts w:cs="Times New Roman"/>
        </w:rPr>
        <w:t xml:space="preserve"> rather than nesting elements one inside the other. In the example below, the tags are left open to </w:t>
      </w:r>
      <w:r w:rsidR="00505CE4" w:rsidRPr="00EF25D1">
        <w:rPr>
          <w:rFonts w:cs="Times New Roman"/>
        </w:rPr>
        <w:t>accommodate</w:t>
      </w:r>
      <w:r w:rsidR="000F463E" w:rsidRPr="00EF25D1">
        <w:rPr>
          <w:rFonts w:cs="Times New Roman"/>
        </w:rPr>
        <w:t xml:space="preserve"> additional ranges:</w:t>
      </w:r>
    </w:p>
    <w:p w14:paraId="423F5583" w14:textId="77777777" w:rsidR="00085EFE" w:rsidRPr="00EF25D1" w:rsidRDefault="00E92F21" w:rsidP="00085EFE">
      <w:pPr>
        <w:pStyle w:val="Textbody"/>
        <w:ind w:left="709"/>
        <w:rPr>
          <w:rFonts w:cs="Times New Roman"/>
        </w:rPr>
      </w:pPr>
      <w:r w:rsidRPr="00EF25D1">
        <w:rPr>
          <w:rFonts w:cs="Times New Roman"/>
        </w:rPr>
        <w:t>[book [title [lang}</w:t>
      </w:r>
      <w:proofErr w:type="spellStart"/>
      <w:r w:rsidRPr="00EF25D1">
        <w:rPr>
          <w:rFonts w:cs="Times New Roman"/>
        </w:rPr>
        <w:t>en</w:t>
      </w:r>
      <w:proofErr w:type="spellEnd"/>
      <w:r w:rsidRPr="00EF25D1">
        <w:rPr>
          <w:rFonts w:cs="Times New Roman"/>
        </w:rPr>
        <w:t xml:space="preserve">{lang]}Genesis{title]} [chapter} [section [title}The creation of the world.{title]} [para} [v}[s}[note}In </w:t>
      </w:r>
      <w:r w:rsidRPr="00EF25D1">
        <w:rPr>
          <w:rFonts w:cs="Times New Roman"/>
        </w:rPr>
        <w:t xml:space="preserve">the beginning of creation, when God made heaven and earth,{note [alt}In the beginning God created heaven and earth.{alt]]{v] [v}the earth was without form and void, with darkness over the face of the abyss, [note}and a mighty wind that swept{note [alt}and </w:t>
      </w:r>
      <w:r w:rsidRPr="00EF25D1">
        <w:rPr>
          <w:rFonts w:cs="Times New Roman"/>
        </w:rPr>
        <w:t>the spirit of God hovering{alt]] over the surface of the waters.{s]{v] [v}[s}God said, [quote}[s}Let there be a light{s]{quote], and there was light;{v] [v}and God saw that the light was good, and he separated the light from darkness.{s]{v] [v}[s}He called</w:t>
      </w:r>
      <w:r w:rsidRPr="00EF25D1">
        <w:rPr>
          <w:rFonts w:cs="Times New Roman"/>
        </w:rPr>
        <w:t xml:space="preserve"> the light day, and the darkness night. So evening came, and morning came, the first </w:t>
      </w:r>
      <w:proofErr w:type="gramStart"/>
      <w:r w:rsidRPr="00EF25D1">
        <w:rPr>
          <w:rFonts w:cs="Times New Roman"/>
        </w:rPr>
        <w:t>day.{</w:t>
      </w:r>
      <w:proofErr w:type="gramEnd"/>
      <w:r w:rsidRPr="00EF25D1">
        <w:rPr>
          <w:rFonts w:cs="Times New Roman"/>
        </w:rPr>
        <w:t>s]{v] {para] …{chapter]…{section]…{book] "The Layered Markup and Annotation Language (LMNL)"</w:t>
      </w:r>
    </w:p>
    <w:p w14:paraId="6A29F5D4" w14:textId="544DA853" w:rsidR="009825A4" w:rsidRPr="00EF25D1" w:rsidRDefault="00E92F21" w:rsidP="00085EFE">
      <w:pPr>
        <w:pStyle w:val="Textbody"/>
        <w:spacing w:line="480" w:lineRule="auto"/>
        <w:rPr>
          <w:rFonts w:cs="Times New Roman"/>
        </w:rPr>
      </w:pPr>
      <w:r w:rsidRPr="00EF25D1">
        <w:rPr>
          <w:rFonts w:cs="Times New Roman"/>
        </w:rPr>
        <w:t>This language indicates dominance relationships through layering markers,</w:t>
      </w:r>
      <w:r w:rsidRPr="00EF25D1">
        <w:rPr>
          <w:rFonts w:cs="Times New Roman"/>
        </w:rPr>
        <w:t xml:space="preserve"> rather than through a tree structure. Despite this feature, the document object model is considerably less readable than the TEI.</w:t>
      </w:r>
    </w:p>
    <w:p w14:paraId="737563FC" w14:textId="43BB90F7" w:rsidR="00085EFE" w:rsidRPr="00EF25D1" w:rsidRDefault="00E92F21" w:rsidP="00085EFE">
      <w:pPr>
        <w:pStyle w:val="Textbody"/>
        <w:spacing w:line="480" w:lineRule="auto"/>
        <w:ind w:firstLine="360"/>
        <w:rPr>
          <w:rFonts w:cs="Times New Roman"/>
        </w:rPr>
      </w:pPr>
      <w:r w:rsidRPr="00EF25D1">
        <w:rPr>
          <w:rFonts w:cs="Times New Roman"/>
        </w:rPr>
        <w:t xml:space="preserve">The problem with TEI, and more deeply, with its parent structure, XML, is that dominance structures are totalizing. </w:t>
      </w:r>
      <w:del w:id="287" w:author="Filipa  Calado" w:date="2023-01-25T10:20:00Z">
        <w:r w:rsidRPr="00EF25D1">
          <w:rPr>
            <w:rFonts w:cs="Times New Roman"/>
          </w:rPr>
          <w:delText>This becomes apparent in attempts</w:delText>
        </w:r>
      </w:del>
      <w:ins w:id="288" w:author="Filipa  Calado" w:date="2023-01-25T10:20:00Z">
        <w:r w:rsidR="000F463E">
          <w:rPr>
            <w:rFonts w:cs="Times New Roman"/>
          </w:rPr>
          <w:t>Attempts</w:t>
        </w:r>
      </w:ins>
      <w:r w:rsidRPr="00EF25D1">
        <w:rPr>
          <w:rFonts w:cs="Times New Roman"/>
        </w:rPr>
        <w:t xml:space="preserve"> </w:t>
      </w:r>
      <w:r w:rsidRPr="00EF25D1">
        <w:rPr>
          <w:rFonts w:cs="Times New Roman"/>
        </w:rPr>
        <w:t xml:space="preserve">to curtail this dominance, </w:t>
      </w:r>
      <w:del w:id="289" w:author="Filipa  Calado" w:date="2023-01-25T10:20:00Z">
        <w:r w:rsidRPr="00EF25D1">
          <w:rPr>
            <w:rFonts w:cs="Times New Roman"/>
          </w:rPr>
          <w:delText>which results</w:delText>
        </w:r>
      </w:del>
      <w:ins w:id="290" w:author="Filipa  Calado" w:date="2023-01-25T10:20:00Z">
        <w:r w:rsidR="000F463E">
          <w:rPr>
            <w:rFonts w:cs="Times New Roman"/>
          </w:rPr>
          <w:t>as LMNL demonstrates,</w:t>
        </w:r>
        <w:r w:rsidRPr="00EF25D1">
          <w:rPr>
            <w:rFonts w:cs="Times New Roman"/>
          </w:rPr>
          <w:t xml:space="preserve"> </w:t>
        </w:r>
        <w:r w:rsidR="000F463E">
          <w:rPr>
            <w:rFonts w:cs="Times New Roman"/>
          </w:rPr>
          <w:t xml:space="preserve">can </w:t>
        </w:r>
        <w:r w:rsidRPr="00EF25D1">
          <w:rPr>
            <w:rFonts w:cs="Times New Roman"/>
          </w:rPr>
          <w:t>result</w:t>
        </w:r>
      </w:ins>
      <w:r w:rsidRPr="00EF25D1">
        <w:rPr>
          <w:rFonts w:cs="Times New Roman"/>
        </w:rPr>
        <w:t xml:space="preserve"> in redundancy and convolution. </w:t>
      </w:r>
      <w:del w:id="291" w:author="Filipa  Calado" w:date="2023-01-25T10:20:00Z">
        <w:r w:rsidRPr="00EF25D1">
          <w:rPr>
            <w:rFonts w:cs="Times New Roman"/>
          </w:rPr>
          <w:delText>For example, the</w:delText>
        </w:r>
      </w:del>
      <w:ins w:id="292" w:author="Filipa  Calado" w:date="2023-01-25T10:20:00Z">
        <w:r w:rsidR="000F463E">
          <w:rPr>
            <w:rFonts w:cs="Times New Roman"/>
          </w:rPr>
          <w:t>T</w:t>
        </w:r>
        <w:r w:rsidRPr="00EF25D1">
          <w:rPr>
            <w:rFonts w:cs="Times New Roman"/>
          </w:rPr>
          <w:t>he</w:t>
        </w:r>
      </w:ins>
      <w:r w:rsidRPr="00EF25D1">
        <w:rPr>
          <w:rFonts w:cs="Times New Roman"/>
        </w:rPr>
        <w:t xml:space="preserve"> TEI </w:t>
      </w:r>
      <w:r w:rsidR="00505CE4" w:rsidRPr="00EF25D1">
        <w:rPr>
          <w:rFonts w:cs="Times New Roman"/>
        </w:rPr>
        <w:t>Guideline’s</w:t>
      </w:r>
      <w:r w:rsidRPr="00EF25D1">
        <w:rPr>
          <w:rFonts w:cs="Times New Roman"/>
        </w:rPr>
        <w:t xml:space="preserve"> suggestions for handling dominance appear </w:t>
      </w:r>
      <w:del w:id="293" w:author="Filipa  Calado" w:date="2023-01-25T10:20:00Z">
        <w:r w:rsidRPr="00EF25D1">
          <w:rPr>
            <w:rFonts w:cs="Times New Roman"/>
          </w:rPr>
          <w:delText>excessively elaborate by</w:delText>
        </w:r>
      </w:del>
      <w:ins w:id="294" w:author="Filipa  Calado" w:date="2023-01-25T10:20:00Z">
        <w:r w:rsidR="000F463E">
          <w:rPr>
            <w:rFonts w:cs="Times New Roman"/>
          </w:rPr>
          <w:t>similarly</w:t>
        </w:r>
        <w:r w:rsidRPr="00EF25D1">
          <w:rPr>
            <w:rFonts w:cs="Times New Roman"/>
          </w:rPr>
          <w:t xml:space="preserve"> </w:t>
        </w:r>
        <w:r w:rsidR="000F463E">
          <w:rPr>
            <w:rFonts w:cs="Times New Roman"/>
          </w:rPr>
          <w:t>complicated, especially in</w:t>
        </w:r>
      </w:ins>
      <w:r w:rsidRPr="00EF25D1">
        <w:rPr>
          <w:rFonts w:cs="Times New Roman"/>
        </w:rPr>
        <w:t xml:space="preserve"> comparison to more </w:t>
      </w:r>
      <w:r w:rsidRPr="00EF25D1">
        <w:rPr>
          <w:rFonts w:cs="Times New Roman"/>
        </w:rPr>
        <w:lastRenderedPageBreak/>
        <w:t>traditional TEI markup. Module 16, on "Linking,</w:t>
      </w:r>
      <w:r w:rsidRPr="00EF25D1">
        <w:rPr>
          <w:rFonts w:cs="Times New Roman"/>
        </w:rPr>
        <w:t xml:space="preserve"> Segmentation, and Alignment," describes various methods for encoding information that is not hierarchic or linear, including the use of pointers, blocks, segments, anchors, correspondence, alignment, synchronization, aggregation, alternation, </w:t>
      </w:r>
      <w:r w:rsidR="00505CE4" w:rsidRPr="00EF25D1">
        <w:rPr>
          <w:rFonts w:cs="Times New Roman"/>
        </w:rPr>
        <w:t>sequestration</w:t>
      </w:r>
      <w:r w:rsidRPr="00EF25D1">
        <w:rPr>
          <w:rFonts w:cs="Times New Roman"/>
        </w:rPr>
        <w:t xml:space="preserve">, marginalization, among others. </w:t>
      </w:r>
      <w:del w:id="295" w:author="Filipa  Calado" w:date="2023-01-25T10:20:00Z">
        <w:r w:rsidRPr="00EF25D1">
          <w:rPr>
            <w:rFonts w:cs="Times New Roman"/>
          </w:rPr>
          <w:delText>These solutions work by severing elements into components that have their own hierarchy wh</w:delText>
        </w:r>
        <w:r w:rsidRPr="00EF25D1">
          <w:rPr>
            <w:rFonts w:cs="Times New Roman"/>
          </w:rPr>
          <w:delText xml:space="preserve">ich can be later recombined into the dominant </w:delText>
        </w:r>
        <w:r w:rsidR="00505CE4" w:rsidRPr="00EF25D1">
          <w:rPr>
            <w:rFonts w:cs="Times New Roman"/>
          </w:rPr>
          <w:delText>hierarchy</w:delText>
        </w:r>
        <w:r w:rsidRPr="00EF25D1">
          <w:rPr>
            <w:rFonts w:cs="Times New Roman"/>
          </w:rPr>
          <w:delText>. More suggestions appear in</w:delText>
        </w:r>
      </w:del>
      <w:ins w:id="296" w:author="Filipa  Calado" w:date="2023-01-25T10:20:00Z">
        <w:r w:rsidR="000F463E">
          <w:rPr>
            <w:rFonts w:cs="Times New Roman"/>
          </w:rPr>
          <w:t>In</w:t>
        </w:r>
      </w:ins>
      <w:r w:rsidR="000F463E">
        <w:rPr>
          <w:rFonts w:cs="Times New Roman"/>
        </w:rPr>
        <w:t xml:space="preserve"> </w:t>
      </w:r>
      <w:r w:rsidR="000F463E" w:rsidRPr="00EF25D1">
        <w:rPr>
          <w:rFonts w:cs="Times New Roman"/>
        </w:rPr>
        <w:t xml:space="preserve">Module 20, </w:t>
      </w:r>
      <w:del w:id="297" w:author="Filipa  Calado" w:date="2023-01-25T10:20:00Z">
        <w:r w:rsidRPr="00EF25D1">
          <w:rPr>
            <w:rFonts w:cs="Times New Roman"/>
          </w:rPr>
          <w:delText>"</w:delText>
        </w:r>
      </w:del>
      <w:ins w:id="298" w:author="Filipa  Calado" w:date="2023-01-25T10:20:00Z">
        <w:r w:rsidR="000F463E">
          <w:rPr>
            <w:rFonts w:cs="Times New Roman"/>
          </w:rPr>
          <w:t>“</w:t>
        </w:r>
      </w:ins>
      <w:r w:rsidR="000F463E" w:rsidRPr="00EF25D1">
        <w:rPr>
          <w:rFonts w:cs="Times New Roman"/>
        </w:rPr>
        <w:t>Non-hierarchical Structures</w:t>
      </w:r>
      <w:del w:id="299" w:author="Filipa  Calado" w:date="2023-01-25T10:20:00Z">
        <w:r w:rsidRPr="00EF25D1">
          <w:rPr>
            <w:rFonts w:cs="Times New Roman"/>
          </w:rPr>
          <w:delText xml:space="preserve">," which </w:delText>
        </w:r>
      </w:del>
      <w:ins w:id="300" w:author="Filipa  Calado" w:date="2023-01-25T10:20:00Z">
        <w:r w:rsidR="000F463E" w:rsidRPr="00EF25D1">
          <w:rPr>
            <w:rFonts w:cs="Times New Roman"/>
          </w:rPr>
          <w:t>,</w:t>
        </w:r>
        <w:r w:rsidR="000F463E">
          <w:rPr>
            <w:rFonts w:cs="Times New Roman"/>
          </w:rPr>
          <w:t>”</w:t>
        </w:r>
        <w:r w:rsidR="000F463E" w:rsidRPr="00EF25D1">
          <w:rPr>
            <w:rFonts w:cs="Times New Roman"/>
          </w:rPr>
          <w:t xml:space="preserve"> </w:t>
        </w:r>
        <w:r w:rsidR="000F463E">
          <w:rPr>
            <w:rFonts w:cs="Times New Roman"/>
          </w:rPr>
          <w:t>more suggestions</w:t>
        </w:r>
        <w:r w:rsidR="000F463E" w:rsidRPr="00EF25D1">
          <w:rPr>
            <w:rFonts w:cs="Times New Roman"/>
          </w:rPr>
          <w:t xml:space="preserve"> </w:t>
        </w:r>
      </w:ins>
      <w:r w:rsidR="000F463E" w:rsidRPr="00EF25D1">
        <w:rPr>
          <w:rFonts w:cs="Times New Roman"/>
        </w:rPr>
        <w:t xml:space="preserve">include: </w:t>
      </w:r>
      <w:del w:id="301" w:author="Filipa  Calado" w:date="2023-01-25T10:20:00Z">
        <w:r w:rsidRPr="00EF25D1">
          <w:rPr>
            <w:rFonts w:cs="Times New Roman"/>
          </w:rPr>
          <w:delText>"</w:delText>
        </w:r>
      </w:del>
      <w:ins w:id="302" w:author="Filipa  Calado" w:date="2023-01-25T10:20:00Z">
        <w:r w:rsidR="000F463E">
          <w:rPr>
            <w:rFonts w:cs="Times New Roman"/>
          </w:rPr>
          <w:t>“</w:t>
        </w:r>
      </w:ins>
      <w:r w:rsidR="000F463E" w:rsidRPr="00EF25D1">
        <w:rPr>
          <w:rFonts w:cs="Times New Roman"/>
        </w:rPr>
        <w:t>redundant encoding of information in multiple forms," and "the use of empty elements to delimit the boundaries of a non-nesting structure</w:t>
      </w:r>
      <w:del w:id="303" w:author="Filipa  Calado" w:date="2023-01-25T10:20:00Z">
        <w:r w:rsidRPr="00EF25D1">
          <w:rPr>
            <w:rFonts w:cs="Times New Roman"/>
          </w:rPr>
          <w:delText>." Here, information takes different formal configurations which dilute hierarchical coherence required by the TEI</w:delText>
        </w:r>
      </w:del>
      <w:ins w:id="304" w:author="Filipa  Calado" w:date="2023-01-25T10:20:00Z">
        <w:r w:rsidR="000F463E" w:rsidRPr="00EF25D1">
          <w:rPr>
            <w:rFonts w:cs="Times New Roman"/>
          </w:rPr>
          <w:t>.</w:t>
        </w:r>
        <w:r w:rsidR="000F463E">
          <w:rPr>
            <w:rFonts w:cs="Times New Roman"/>
          </w:rPr>
          <w:t>”</w:t>
        </w:r>
        <w:r w:rsidR="000F463E" w:rsidRPr="00EF25D1">
          <w:rPr>
            <w:rFonts w:cs="Times New Roman"/>
          </w:rPr>
          <w:t xml:space="preserve"> </w:t>
        </w:r>
        <w:r w:rsidRPr="00EF25D1">
          <w:rPr>
            <w:rFonts w:cs="Times New Roman"/>
          </w:rPr>
          <w:t>These solu</w:t>
        </w:r>
        <w:r w:rsidRPr="00EF25D1">
          <w:rPr>
            <w:rFonts w:cs="Times New Roman"/>
          </w:rPr>
          <w:t xml:space="preserve">tions work by severing elements into components that </w:t>
        </w:r>
        <w:r w:rsidR="000F463E">
          <w:rPr>
            <w:rFonts w:cs="Times New Roman"/>
          </w:rPr>
          <w:t>maintain</w:t>
        </w:r>
        <w:r w:rsidRPr="00EF25D1">
          <w:rPr>
            <w:rFonts w:cs="Times New Roman"/>
          </w:rPr>
          <w:t xml:space="preserve"> their own</w:t>
        </w:r>
        <w:r w:rsidR="000F463E">
          <w:rPr>
            <w:rFonts w:cs="Times New Roman"/>
          </w:rPr>
          <w:t xml:space="preserve"> internal</w:t>
        </w:r>
        <w:r w:rsidRPr="00EF25D1">
          <w:rPr>
            <w:rFonts w:cs="Times New Roman"/>
          </w:rPr>
          <w:t xml:space="preserve"> hierarch</w:t>
        </w:r>
        <w:r w:rsidR="000F463E">
          <w:rPr>
            <w:rFonts w:cs="Times New Roman"/>
          </w:rPr>
          <w:t>ies</w:t>
        </w:r>
        <w:r w:rsidRPr="00EF25D1">
          <w:rPr>
            <w:rFonts w:cs="Times New Roman"/>
          </w:rPr>
          <w:t xml:space="preserve"> which can be later recombined into the dominant </w:t>
        </w:r>
        <w:r w:rsidR="00505CE4" w:rsidRPr="00EF25D1">
          <w:rPr>
            <w:rFonts w:cs="Times New Roman"/>
          </w:rPr>
          <w:t>hierarchy</w:t>
        </w:r>
        <w:r w:rsidRPr="00EF25D1">
          <w:rPr>
            <w:rFonts w:cs="Times New Roman"/>
          </w:rPr>
          <w:t xml:space="preserve">. </w:t>
        </w:r>
        <w:r w:rsidR="000F463E">
          <w:rPr>
            <w:rFonts w:cs="Times New Roman"/>
          </w:rPr>
          <w:t xml:space="preserve">When the totalizing nature of the TEI is diluted, the effect is to create a bureaucratization that disrupts its </w:t>
        </w:r>
        <w:r w:rsidR="00210C5B">
          <w:rPr>
            <w:rFonts w:cs="Times New Roman"/>
          </w:rPr>
          <w:t>sense of unity</w:t>
        </w:r>
      </w:ins>
      <w:r w:rsidR="00210C5B">
        <w:rPr>
          <w:rFonts w:cs="Times New Roman"/>
        </w:rPr>
        <w:t>.</w:t>
      </w:r>
    </w:p>
    <w:p w14:paraId="3B8690C3" w14:textId="747B57D1" w:rsidR="009825A4" w:rsidRPr="00EF25D1" w:rsidRDefault="00E92F21" w:rsidP="00085EFE">
      <w:pPr>
        <w:pStyle w:val="Textbody"/>
        <w:spacing w:line="480" w:lineRule="auto"/>
        <w:ind w:firstLine="360"/>
        <w:rPr>
          <w:rFonts w:cs="Times New Roman"/>
        </w:rPr>
      </w:pPr>
      <w:del w:id="305" w:author="Filipa  Calado" w:date="2023-01-25T10:20:00Z">
        <w:r w:rsidRPr="00EF25D1">
          <w:rPr>
            <w:rFonts w:cs="Times New Roman"/>
          </w:rPr>
          <w:delText>In a data model where all elements must conform to a tree structure, there is no easy solution for managing dominance</w:delText>
        </w:r>
        <w:r w:rsidRPr="00EF25D1">
          <w:rPr>
            <w:rFonts w:cs="Times New Roman"/>
          </w:rPr>
          <w:delText>. At</w:delText>
        </w:r>
      </w:del>
      <w:ins w:id="306" w:author="Filipa  Calado" w:date="2023-01-25T10:20:00Z">
        <w:r w:rsidR="00210C5B">
          <w:rPr>
            <w:rFonts w:cs="Times New Roman"/>
          </w:rPr>
          <w:t>The issue of hierarchical dominance structures emerges again a</w:t>
        </w:r>
        <w:r w:rsidR="00210C5B" w:rsidRPr="00EF25D1">
          <w:rPr>
            <w:rFonts w:cs="Times New Roman"/>
          </w:rPr>
          <w:t>t</w:t>
        </w:r>
      </w:ins>
      <w:r w:rsidR="00210C5B" w:rsidRPr="00EF25D1">
        <w:rPr>
          <w:rFonts w:cs="Times New Roman"/>
        </w:rPr>
        <w:t xml:space="preserve"> the most recent annual TEI Conference and Members Meeting in 2022</w:t>
      </w:r>
      <w:r w:rsidR="00210C5B">
        <w:rPr>
          <w:rFonts w:cs="Times New Roman"/>
        </w:rPr>
        <w:t xml:space="preserve">, </w:t>
      </w:r>
      <w:ins w:id="307" w:author="Filipa  Calado" w:date="2023-01-25T10:20:00Z">
        <w:r w:rsidR="00210C5B">
          <w:rPr>
            <w:rFonts w:cs="Times New Roman"/>
          </w:rPr>
          <w:t xml:space="preserve">where </w:t>
        </w:r>
      </w:ins>
      <w:r w:rsidR="00210C5B" w:rsidRPr="00EF25D1">
        <w:rPr>
          <w:rFonts w:cs="Times New Roman"/>
        </w:rPr>
        <w:t xml:space="preserve">Elisa </w:t>
      </w:r>
      <w:proofErr w:type="spellStart"/>
      <w:r w:rsidR="00210C5B" w:rsidRPr="00EF25D1">
        <w:rPr>
          <w:rFonts w:cs="Times New Roman"/>
        </w:rPr>
        <w:t>Beshero</w:t>
      </w:r>
      <w:proofErr w:type="spellEnd"/>
      <w:r w:rsidR="00210C5B" w:rsidRPr="00EF25D1">
        <w:rPr>
          <w:rFonts w:cs="Times New Roman"/>
        </w:rPr>
        <w:t xml:space="preserve">-Bondar and her team </w:t>
      </w:r>
      <w:del w:id="308" w:author="Filipa  Calado" w:date="2023-01-25T10:20:00Z">
        <w:r w:rsidRPr="00EF25D1">
          <w:rPr>
            <w:rFonts w:cs="Times New Roman"/>
          </w:rPr>
          <w:delText>reflected</w:delText>
        </w:r>
      </w:del>
      <w:ins w:id="309" w:author="Filipa  Calado" w:date="2023-01-25T10:20:00Z">
        <w:r w:rsidR="00210C5B" w:rsidRPr="00EF25D1">
          <w:rPr>
            <w:rFonts w:cs="Times New Roman"/>
          </w:rPr>
          <w:t>reflect</w:t>
        </w:r>
      </w:ins>
      <w:r w:rsidR="00210C5B" w:rsidRPr="00EF25D1">
        <w:rPr>
          <w:rFonts w:cs="Times New Roman"/>
        </w:rPr>
        <w:t xml:space="preserve"> on their work developing a </w:t>
      </w:r>
      <w:r w:rsidR="00210C5B" w:rsidRPr="00EF25D1">
        <w:rPr>
          <w:rStyle w:val="OrgCode"/>
          <w:rFonts w:ascii="Times New Roman" w:hAnsi="Times New Roman" w:cs="Times New Roman"/>
        </w:rPr>
        <w:t>&lt;gender&gt;</w:t>
      </w:r>
      <w:r w:rsidR="00210C5B" w:rsidRPr="00EF25D1">
        <w:rPr>
          <w:rFonts w:cs="Times New Roman"/>
        </w:rPr>
        <w:t xml:space="preserve"> element for the TEI guidelines. </w:t>
      </w:r>
      <w:r w:rsidR="00210C5B">
        <w:rPr>
          <w:rFonts w:cs="Times New Roman"/>
        </w:rPr>
        <w:t xml:space="preserve">Their </w:t>
      </w:r>
      <w:del w:id="310" w:author="Filipa  Calado" w:date="2023-01-25T10:20:00Z">
        <w:r w:rsidRPr="00EF25D1">
          <w:rPr>
            <w:rFonts w:cs="Times New Roman"/>
          </w:rPr>
          <w:delText>proposal for</w:delText>
        </w:r>
      </w:del>
      <w:ins w:id="311" w:author="Filipa  Calado" w:date="2023-01-25T10:20:00Z">
        <w:r w:rsidR="00210C5B">
          <w:rPr>
            <w:rFonts w:cs="Times New Roman"/>
          </w:rPr>
          <w:t>project proposes</w:t>
        </w:r>
      </w:ins>
      <w:r w:rsidR="00210C5B">
        <w:rPr>
          <w:rFonts w:cs="Times New Roman"/>
        </w:rPr>
        <w:t xml:space="preserve"> </w:t>
      </w:r>
      <w:r w:rsidR="00210C5B" w:rsidRPr="00EF25D1">
        <w:rPr>
          <w:rFonts w:cs="Times New Roman"/>
        </w:rPr>
        <w:t xml:space="preserve">a new </w:t>
      </w:r>
      <w:r w:rsidR="00210C5B" w:rsidRPr="00EF25D1">
        <w:rPr>
          <w:rStyle w:val="OrgCode"/>
          <w:rFonts w:ascii="Times New Roman" w:hAnsi="Times New Roman" w:cs="Times New Roman"/>
        </w:rPr>
        <w:t>&lt;gender&gt;</w:t>
      </w:r>
      <w:r w:rsidR="00210C5B" w:rsidRPr="00EF25D1">
        <w:rPr>
          <w:rFonts w:cs="Times New Roman"/>
        </w:rPr>
        <w:t xml:space="preserve"> element</w:t>
      </w:r>
      <w:del w:id="312" w:author="Filipa  Calado" w:date="2023-01-25T10:20:00Z">
        <w:r w:rsidRPr="00EF25D1">
          <w:rPr>
            <w:rFonts w:cs="Times New Roman"/>
          </w:rPr>
          <w:delText>, which</w:delText>
        </w:r>
      </w:del>
      <w:ins w:id="313" w:author="Filipa  Calado" w:date="2023-01-25T10:20:00Z">
        <w:r w:rsidR="00210C5B">
          <w:rPr>
            <w:rFonts w:cs="Times New Roman"/>
          </w:rPr>
          <w:t xml:space="preserve"> that</w:t>
        </w:r>
      </w:ins>
      <w:r w:rsidR="00210C5B" w:rsidRPr="00EF25D1">
        <w:rPr>
          <w:rFonts w:cs="Times New Roman"/>
        </w:rPr>
        <w:t xml:space="preserve"> is careful to weigh the expressive</w:t>
      </w:r>
      <w:r w:rsidR="00210C5B">
        <w:rPr>
          <w:rFonts w:cs="Times New Roman"/>
        </w:rPr>
        <w:t xml:space="preserve"> </w:t>
      </w:r>
      <w:del w:id="314" w:author="Filipa  Calado" w:date="2023-01-25T10:20:00Z">
        <w:r w:rsidRPr="00EF25D1">
          <w:rPr>
            <w:rFonts w:cs="Times New Roman"/>
          </w:rPr>
          <w:delText xml:space="preserve">and theoretical </w:delText>
        </w:r>
      </w:del>
      <w:r w:rsidR="00210C5B" w:rsidRPr="00EF25D1">
        <w:rPr>
          <w:rFonts w:cs="Times New Roman"/>
        </w:rPr>
        <w:t>potential for representing gender against the possible risks of reifying normative cultural biases</w:t>
      </w:r>
      <w:del w:id="315" w:author="Filipa  Calado" w:date="2023-01-25T10:20:00Z">
        <w:r w:rsidRPr="00EF25D1">
          <w:rPr>
            <w:rFonts w:cs="Times New Roman"/>
          </w:rPr>
          <w:delText>, runs up against the issue of hierarchical dominance.</w:delText>
        </w:r>
      </w:del>
      <w:ins w:id="316" w:author="Filipa  Calado" w:date="2023-01-25T10:20:00Z">
        <w:r w:rsidR="00210C5B" w:rsidRPr="00EF25D1">
          <w:rPr>
            <w:rFonts w:cs="Times New Roman"/>
          </w:rPr>
          <w:t>.</w:t>
        </w:r>
      </w:ins>
      <w:r w:rsidR="00210C5B" w:rsidRPr="00EF25D1">
        <w:rPr>
          <w:rFonts w:cs="Times New Roman"/>
        </w:rPr>
        <w:t xml:space="preserve"> As other projects seeking to encode plural or multiple gender ontologies have explained,</w:t>
      </w:r>
      <w:r w:rsidR="00210C5B" w:rsidRPr="00EF25D1">
        <w:rPr>
          <w:rStyle w:val="FootnoteReference"/>
          <w:rFonts w:cs="Times New Roman"/>
        </w:rPr>
        <w:footnoteReference w:id="6"/>
      </w:r>
      <w:r w:rsidR="00210C5B" w:rsidRPr="00EF25D1">
        <w:rPr>
          <w:rFonts w:cs="Times New Roman"/>
        </w:rPr>
        <w:t xml:space="preserve"> </w:t>
      </w:r>
      <w:del w:id="317" w:author="Filipa  Calado" w:date="2023-01-25T10:20:00Z">
        <w:r w:rsidRPr="00EF25D1">
          <w:rPr>
            <w:rFonts w:cs="Times New Roman"/>
          </w:rPr>
          <w:delText>these ontologies</w:delText>
        </w:r>
      </w:del>
      <w:ins w:id="318" w:author="Filipa  Calado" w:date="2023-01-25T10:20:00Z">
        <w:r w:rsidR="00210C5B">
          <w:rPr>
            <w:rFonts w:cs="Times New Roman"/>
          </w:rPr>
          <w:t>gender identities</w:t>
        </w:r>
      </w:ins>
      <w:r w:rsidR="00210C5B">
        <w:rPr>
          <w:rFonts w:cs="Times New Roman"/>
        </w:rPr>
        <w:t xml:space="preserve"> </w:t>
      </w:r>
      <w:r w:rsidR="00210C5B" w:rsidRPr="00EF25D1">
        <w:rPr>
          <w:rFonts w:cs="Times New Roman"/>
        </w:rPr>
        <w:t xml:space="preserve">may take manifold forms, some of which can be contained within a capacious enough set of tags and attributes, such as distinct </w:t>
      </w:r>
      <w:r w:rsidR="00210C5B" w:rsidRPr="00EF25D1">
        <w:rPr>
          <w:rStyle w:val="OrgCode"/>
          <w:rFonts w:ascii="Times New Roman" w:hAnsi="Times New Roman" w:cs="Times New Roman"/>
        </w:rPr>
        <w:t>&lt;gender&gt;</w:t>
      </w:r>
      <w:r w:rsidR="00210C5B" w:rsidRPr="00EF25D1">
        <w:rPr>
          <w:rFonts w:cs="Times New Roman"/>
        </w:rPr>
        <w:t xml:space="preserve"> and </w:t>
      </w:r>
      <w:r w:rsidR="00210C5B" w:rsidRPr="00EF25D1">
        <w:rPr>
          <w:rStyle w:val="OrgCode"/>
          <w:rFonts w:ascii="Times New Roman" w:hAnsi="Times New Roman" w:cs="Times New Roman"/>
        </w:rPr>
        <w:t>&lt;sex&gt;</w:t>
      </w:r>
      <w:r w:rsidR="00210C5B" w:rsidRPr="00EF25D1">
        <w:rPr>
          <w:rFonts w:cs="Times New Roman"/>
        </w:rPr>
        <w:t xml:space="preserve"> tags</w:t>
      </w:r>
      <w:del w:id="319" w:author="Filipa  Calado" w:date="2023-01-25T10:20:00Z">
        <w:r w:rsidRPr="00EF25D1">
          <w:rPr>
            <w:rFonts w:cs="Times New Roman"/>
          </w:rPr>
          <w:delText xml:space="preserve"> and attributes that mark gender changes across time, as proposed by Besh</w:delText>
        </w:r>
        <w:r w:rsidRPr="00EF25D1">
          <w:rPr>
            <w:rFonts w:cs="Times New Roman"/>
          </w:rPr>
          <w:delText>ero-Bondar and her team.</w:delText>
        </w:r>
      </w:del>
      <w:ins w:id="320" w:author="Filipa  Calado" w:date="2023-01-25T10:20:00Z">
        <w:r w:rsidR="00210C5B" w:rsidRPr="00EF25D1">
          <w:rPr>
            <w:rFonts w:cs="Times New Roman"/>
          </w:rPr>
          <w:t>.</w:t>
        </w:r>
      </w:ins>
      <w:r w:rsidR="00210C5B" w:rsidRPr="00EF25D1">
        <w:rPr>
          <w:rFonts w:cs="Times New Roman"/>
        </w:rPr>
        <w:t xml:space="preserve"> Other gender </w:t>
      </w:r>
      <w:del w:id="321" w:author="Filipa  Calado" w:date="2023-01-25T10:20:00Z">
        <w:r w:rsidRPr="00EF25D1">
          <w:rPr>
            <w:rFonts w:cs="Times New Roman"/>
          </w:rPr>
          <w:delText>ontologies</w:delText>
        </w:r>
      </w:del>
      <w:ins w:id="322" w:author="Filipa  Calado" w:date="2023-01-25T10:20:00Z">
        <w:r w:rsidR="00210C5B">
          <w:rPr>
            <w:rFonts w:cs="Times New Roman"/>
          </w:rPr>
          <w:t>identities</w:t>
        </w:r>
      </w:ins>
      <w:r w:rsidR="00210C5B" w:rsidRPr="00EF25D1">
        <w:rPr>
          <w:rFonts w:cs="Times New Roman"/>
        </w:rPr>
        <w:t xml:space="preserve">, however, </w:t>
      </w:r>
      <w:del w:id="323" w:author="Filipa  Calado" w:date="2023-01-25T10:20:00Z">
        <w:r w:rsidRPr="00EF25D1">
          <w:rPr>
            <w:rFonts w:cs="Times New Roman"/>
          </w:rPr>
          <w:delText>are too fluid to be separated</w:delText>
        </w:r>
      </w:del>
      <w:ins w:id="324" w:author="Filipa  Calado" w:date="2023-01-25T10:20:00Z">
        <w:r w:rsidR="00210C5B">
          <w:rPr>
            <w:rFonts w:cs="Times New Roman"/>
          </w:rPr>
          <w:t>may not fit</w:t>
        </w:r>
      </w:ins>
      <w:r w:rsidR="00210C5B">
        <w:rPr>
          <w:rFonts w:cs="Times New Roman"/>
        </w:rPr>
        <w:t xml:space="preserve"> into</w:t>
      </w:r>
      <w:r w:rsidR="00210C5B" w:rsidRPr="00EF25D1">
        <w:rPr>
          <w:rFonts w:cs="Times New Roman"/>
        </w:rPr>
        <w:t xml:space="preserve"> distinct categories. In the latter case, the problem goes deeper than the </w:t>
      </w:r>
      <w:ins w:id="325" w:author="Filipa  Calado" w:date="2023-01-25T10:20:00Z">
        <w:r w:rsidR="00210C5B">
          <w:rPr>
            <w:rFonts w:cs="Times New Roman"/>
          </w:rPr>
          <w:t xml:space="preserve">name of the </w:t>
        </w:r>
      </w:ins>
      <w:r w:rsidR="00210C5B">
        <w:rPr>
          <w:rFonts w:cs="Times New Roman"/>
        </w:rPr>
        <w:t xml:space="preserve">tag itself </w:t>
      </w:r>
      <w:del w:id="326" w:author="Filipa  Calado" w:date="2023-01-25T10:20:00Z">
        <w:r w:rsidRPr="00EF25D1">
          <w:rPr>
            <w:rFonts w:cs="Times New Roman"/>
          </w:rPr>
          <w:delText>to test</w:delText>
        </w:r>
      </w:del>
      <w:ins w:id="327" w:author="Filipa  Calado" w:date="2023-01-25T10:20:00Z">
        <w:r w:rsidR="00210C5B">
          <w:rPr>
            <w:rFonts w:cs="Times New Roman"/>
          </w:rPr>
          <w:t>and runs up against</w:t>
        </w:r>
      </w:ins>
      <w:r w:rsidR="00210C5B">
        <w:rPr>
          <w:rFonts w:cs="Times New Roman"/>
        </w:rPr>
        <w:t xml:space="preserve"> the </w:t>
      </w:r>
      <w:r w:rsidR="00210C5B" w:rsidRPr="00EF25D1">
        <w:rPr>
          <w:rFonts w:cs="Times New Roman"/>
        </w:rPr>
        <w:t>hierarchical structure of the TEI document model.</w:t>
      </w:r>
      <w:r w:rsidR="00210C5B">
        <w:rPr>
          <w:rFonts w:cs="Times New Roman"/>
        </w:rPr>
        <w:t xml:space="preserve"> </w:t>
      </w:r>
      <w:del w:id="328" w:author="Filipa  Calado" w:date="2023-01-25T10:20:00Z">
        <w:r w:rsidRPr="00EF25D1">
          <w:rPr>
            <w:rFonts w:cs="Times New Roman"/>
          </w:rPr>
          <w:delText xml:space="preserve">As </w:delText>
        </w:r>
      </w:del>
      <w:proofErr w:type="spellStart"/>
      <w:r w:rsidR="00210C5B" w:rsidRPr="00EF25D1">
        <w:rPr>
          <w:rFonts w:cs="Times New Roman"/>
        </w:rPr>
        <w:t>Beshero</w:t>
      </w:r>
      <w:proofErr w:type="spellEnd"/>
      <w:r w:rsidR="00210C5B" w:rsidRPr="00EF25D1">
        <w:rPr>
          <w:rFonts w:cs="Times New Roman"/>
        </w:rPr>
        <w:t xml:space="preserve">-Bondar and her colleagues </w:t>
      </w:r>
      <w:r w:rsidR="00210C5B">
        <w:rPr>
          <w:rFonts w:cs="Times New Roman"/>
        </w:rPr>
        <w:t xml:space="preserve">explain </w:t>
      </w:r>
      <w:del w:id="329" w:author="Filipa  Calado" w:date="2023-01-25T10:20:00Z">
        <w:r w:rsidRPr="00EF25D1">
          <w:rPr>
            <w:rFonts w:cs="Times New Roman"/>
          </w:rPr>
          <w:delText xml:space="preserve">about revising the existing </w:delText>
        </w:r>
        <w:r w:rsidRPr="00EF25D1">
          <w:rPr>
            <w:rStyle w:val="OrgCode"/>
            <w:rFonts w:ascii="Times New Roman" w:hAnsi="Times New Roman" w:cs="Times New Roman"/>
          </w:rPr>
          <w:delText>&lt;sex&gt;</w:delText>
        </w:r>
        <w:r w:rsidRPr="00EF25D1">
          <w:rPr>
            <w:rFonts w:cs="Times New Roman"/>
          </w:rPr>
          <w:delText xml:space="preserve"> element</w:delText>
        </w:r>
      </w:del>
      <w:ins w:id="330" w:author="Filipa  Calado" w:date="2023-01-25T10:20:00Z">
        <w:r w:rsidR="00210C5B">
          <w:rPr>
            <w:rFonts w:cs="Times New Roman"/>
          </w:rPr>
          <w:t>that</w:t>
        </w:r>
      </w:ins>
      <w:r w:rsidR="00210C5B">
        <w:rPr>
          <w:rFonts w:cs="Times New Roman"/>
        </w:rPr>
        <w:t>,</w:t>
      </w:r>
    </w:p>
    <w:p w14:paraId="59C79CA6" w14:textId="77777777" w:rsidR="00085EFE" w:rsidRPr="00EF25D1" w:rsidRDefault="00E92F21" w:rsidP="00085EFE">
      <w:pPr>
        <w:pStyle w:val="Quotations"/>
        <w:ind w:left="1418"/>
        <w:rPr>
          <w:rFonts w:cs="Times New Roman"/>
        </w:rPr>
      </w:pPr>
      <w:r w:rsidRPr="00EF25D1">
        <w:rPr>
          <w:rFonts w:cs="Times New Roman"/>
        </w:rPr>
        <w:t>Unexpectedly, we found ourselves confronting the Guidelines’ prioritization of personhood in discussion of sex, likely stemming from the conflation of sex and gender in the current version</w:t>
      </w:r>
      <w:r w:rsidRPr="00EF25D1">
        <w:rPr>
          <w:rFonts w:cs="Times New Roman"/>
        </w:rPr>
        <w:t xml:space="preserve"> of the Guidelines. </w:t>
      </w:r>
      <w:r w:rsidRPr="00EF25D1">
        <w:rPr>
          <w:rFonts w:cs="Times New Roman"/>
        </w:rPr>
        <w:lastRenderedPageBreak/>
        <w:t>In revising the technical specifications describing sex, we introduced the term “organism” to broaden the application of sex encoding. We leave it to our community to investigate the fluid concepts of gender and sex in their textual man</w:t>
      </w:r>
      <w:r w:rsidRPr="00EF25D1">
        <w:rPr>
          <w:rFonts w:cs="Times New Roman"/>
        </w:rPr>
        <w:t xml:space="preserve">ifestations of personhood and biological life. </w:t>
      </w:r>
      <w:proofErr w:type="spellStart"/>
      <w:r w:rsidRPr="00EF25D1">
        <w:rPr>
          <w:rFonts w:cs="Times New Roman"/>
        </w:rPr>
        <w:t>Beshero</w:t>
      </w:r>
      <w:proofErr w:type="spellEnd"/>
      <w:r w:rsidRPr="00EF25D1">
        <w:rPr>
          <w:rFonts w:cs="Times New Roman"/>
        </w:rPr>
        <w:t>-Bondar et al.</w:t>
      </w:r>
    </w:p>
    <w:p w14:paraId="2BE96DE1" w14:textId="2BEB15C6" w:rsidR="00EF25D1" w:rsidRDefault="00E92F21" w:rsidP="00EF25D1">
      <w:pPr>
        <w:pStyle w:val="Quotations"/>
        <w:spacing w:line="480" w:lineRule="auto"/>
        <w:ind w:left="0"/>
        <w:rPr>
          <w:rFonts w:cs="Times New Roman"/>
        </w:rPr>
      </w:pPr>
      <w:r w:rsidRPr="00EF25D1">
        <w:rPr>
          <w:rFonts w:cs="Times New Roman"/>
        </w:rPr>
        <w:t xml:space="preserve">While </w:t>
      </w:r>
      <w:del w:id="331" w:author="Filipa  Calado" w:date="2023-01-25T10:20:00Z">
        <w:r w:rsidRPr="00EF25D1">
          <w:rPr>
            <w:rFonts w:cs="Times New Roman"/>
          </w:rPr>
          <w:delText>the</w:delText>
        </w:r>
      </w:del>
      <w:ins w:id="332" w:author="Filipa  Calado" w:date="2023-01-25T10:20:00Z">
        <w:r w:rsidRPr="00EF25D1">
          <w:rPr>
            <w:rFonts w:cs="Times New Roman"/>
          </w:rPr>
          <w:t>the</w:t>
        </w:r>
        <w:r w:rsidR="00210C5B">
          <w:rPr>
            <w:rFonts w:cs="Times New Roman"/>
          </w:rPr>
          <w:t>ir</w:t>
        </w:r>
      </w:ins>
      <w:r w:rsidRPr="00EF25D1">
        <w:rPr>
          <w:rFonts w:cs="Times New Roman"/>
        </w:rPr>
        <w:t xml:space="preserve"> new proposed element, </w:t>
      </w:r>
      <w:r w:rsidRPr="00EF25D1">
        <w:rPr>
          <w:rStyle w:val="OrgCode"/>
          <w:rFonts w:ascii="Times New Roman" w:hAnsi="Times New Roman" w:cs="Times New Roman"/>
        </w:rPr>
        <w:t>&lt;gender&gt;</w:t>
      </w:r>
      <w:r w:rsidRPr="00EF25D1">
        <w:rPr>
          <w:rFonts w:cs="Times New Roman"/>
        </w:rPr>
        <w:t>, gives the team some capacity to represent gender as distinct from sex, the tagging structure nonetheless perpetuates a rule that "sex" serves s</w:t>
      </w:r>
      <w:r w:rsidRPr="00EF25D1">
        <w:rPr>
          <w:rFonts w:cs="Times New Roman"/>
        </w:rPr>
        <w:t xml:space="preserve">ome concept of personhood. The proposed solutions to this problem, which include exchanging </w:t>
      </w:r>
      <w:r w:rsidRPr="00EF25D1">
        <w:rPr>
          <w:rStyle w:val="OrgCode"/>
          <w:rFonts w:ascii="Times New Roman" w:hAnsi="Times New Roman" w:cs="Times New Roman"/>
        </w:rPr>
        <w:t>&lt;person&gt;</w:t>
      </w:r>
      <w:r w:rsidRPr="00EF25D1">
        <w:rPr>
          <w:rFonts w:cs="Times New Roman"/>
        </w:rPr>
        <w:t xml:space="preserve"> for the more capacious </w:t>
      </w:r>
      <w:r w:rsidRPr="00EF25D1">
        <w:rPr>
          <w:rStyle w:val="OrgCode"/>
          <w:rFonts w:ascii="Times New Roman" w:hAnsi="Times New Roman" w:cs="Times New Roman"/>
        </w:rPr>
        <w:t>&lt;organism&gt;</w:t>
      </w:r>
      <w:r w:rsidRPr="00EF25D1">
        <w:rPr>
          <w:rFonts w:cs="Times New Roman"/>
        </w:rPr>
        <w:t xml:space="preserve"> and </w:t>
      </w:r>
      <w:r w:rsidRPr="00EF25D1">
        <w:rPr>
          <w:rStyle w:val="OrgCode"/>
          <w:rFonts w:ascii="Times New Roman" w:hAnsi="Times New Roman" w:cs="Times New Roman"/>
        </w:rPr>
        <w:t>&lt;entity&gt;</w:t>
      </w:r>
      <w:r w:rsidRPr="00EF25D1">
        <w:rPr>
          <w:rFonts w:cs="Times New Roman"/>
        </w:rPr>
        <w:t>, as recently proposed in the TEI documentation itself, keeps intact the notion that "sex" is something a per</w:t>
      </w:r>
      <w:r w:rsidRPr="00EF25D1">
        <w:rPr>
          <w:rFonts w:cs="Times New Roman"/>
        </w:rPr>
        <w:t xml:space="preserve">son </w:t>
      </w:r>
      <w:del w:id="333" w:author="Filipa  Calado" w:date="2023-01-25T10:20:00Z">
        <w:r w:rsidRPr="00EF25D1">
          <w:rPr>
            <w:rFonts w:cs="Times New Roman"/>
          </w:rPr>
          <w:delText>"</w:delText>
        </w:r>
      </w:del>
      <w:r w:rsidR="00210C5B" w:rsidRPr="00210C5B">
        <w:rPr>
          <w:i/>
          <w:rPrChange w:id="334" w:author="Filipa  Calado" w:date="2023-01-25T10:20:00Z">
            <w:rPr/>
          </w:rPrChange>
        </w:rPr>
        <w:t>contains</w:t>
      </w:r>
      <w:del w:id="335" w:author="Filipa  Calado" w:date="2023-01-25T10:20:00Z">
        <w:r w:rsidRPr="00EF25D1">
          <w:rPr>
            <w:rFonts w:cs="Times New Roman"/>
          </w:rPr>
          <w:delText>,"</w:delText>
        </w:r>
      </w:del>
      <w:ins w:id="336" w:author="Filipa  Calado" w:date="2023-01-25T10:20:00Z">
        <w:r w:rsidR="00210C5B">
          <w:rPr>
            <w:rFonts w:cs="Times New Roman"/>
          </w:rPr>
          <w:t>,</w:t>
        </w:r>
      </w:ins>
      <w:r w:rsidR="00210C5B">
        <w:rPr>
          <w:rFonts w:cs="Times New Roman"/>
        </w:rPr>
        <w:t xml:space="preserve"> </w:t>
      </w:r>
      <w:r w:rsidRPr="00210C5B">
        <w:rPr>
          <w:rFonts w:cs="Times New Roman"/>
        </w:rPr>
        <w:t>that</w:t>
      </w:r>
      <w:r w:rsidRPr="00EF25D1">
        <w:rPr>
          <w:rFonts w:cs="Times New Roman"/>
        </w:rPr>
        <w:t xml:space="preserve"> is, sex as something belonging</w:t>
      </w:r>
      <w:del w:id="337" w:author="Filipa  Calado" w:date="2023-01-25T10:20:00Z">
        <w:r w:rsidRPr="00EF25D1">
          <w:rPr>
            <w:rFonts w:cs="Times New Roman"/>
          </w:rPr>
          <w:delText>, possessed,</w:delText>
        </w:r>
      </w:del>
      <w:ins w:id="338" w:author="Filipa  Calado" w:date="2023-01-25T10:20:00Z">
        <w:r w:rsidR="00210C5B">
          <w:rPr>
            <w:rFonts w:cs="Times New Roman"/>
          </w:rPr>
          <w:t xml:space="preserve"> to</w:t>
        </w:r>
      </w:ins>
      <w:r w:rsidR="00210C5B">
        <w:rPr>
          <w:rFonts w:cs="Times New Roman"/>
        </w:rPr>
        <w:t xml:space="preserve"> or </w:t>
      </w:r>
      <w:r w:rsidRPr="00EF25D1">
        <w:rPr>
          <w:rFonts w:cs="Times New Roman"/>
        </w:rPr>
        <w:t>expressed by a notion of personhood (</w:t>
      </w:r>
      <w:proofErr w:type="spellStart"/>
      <w:r w:rsidRPr="00EF25D1">
        <w:rPr>
          <w:rFonts w:cs="Times New Roman"/>
        </w:rPr>
        <w:t>martindholmes</w:t>
      </w:r>
      <w:proofErr w:type="spellEnd"/>
      <w:r w:rsidRPr="00EF25D1">
        <w:rPr>
          <w:rFonts w:cs="Times New Roman"/>
        </w:rPr>
        <w:t xml:space="preserve"> 2022)</w:t>
      </w:r>
      <w:bookmarkStart w:id="339" w:name="org1c1ee95"/>
      <w:bookmarkStart w:id="340" w:name="orgc272b43"/>
      <w:bookmarkStart w:id="341" w:name="org9df8ddc"/>
      <w:bookmarkStart w:id="342" w:name="OrgXref.org9df8ddc"/>
      <w:bookmarkEnd w:id="339"/>
      <w:bookmarkEnd w:id="340"/>
      <w:bookmarkEnd w:id="341"/>
      <w:r w:rsidR="00EF25D1">
        <w:rPr>
          <w:rFonts w:cs="Times New Roman"/>
        </w:rPr>
        <w:t>.</w:t>
      </w:r>
    </w:p>
    <w:p w14:paraId="230BBC79" w14:textId="77777777" w:rsidR="00210C5B" w:rsidRDefault="00EF25D1" w:rsidP="00210C5B">
      <w:pPr>
        <w:pStyle w:val="Quotations"/>
        <w:spacing w:line="480" w:lineRule="auto"/>
        <w:ind w:left="0"/>
        <w:rPr>
          <w:rFonts w:cs="Times New Roman"/>
          <w:b/>
          <w:bCs/>
          <w:i/>
          <w:iCs/>
          <w:sz w:val="28"/>
          <w:szCs w:val="28"/>
        </w:rPr>
      </w:pPr>
      <w:r w:rsidRPr="00EF25D1">
        <w:rPr>
          <w:rFonts w:cs="Times New Roman"/>
          <w:b/>
          <w:bCs/>
          <w:i/>
          <w:iCs/>
          <w:sz w:val="28"/>
          <w:szCs w:val="28"/>
        </w:rPr>
        <w:t>Queer of Color Critique and the Archive of Slavery</w:t>
      </w:r>
    </w:p>
    <w:p w14:paraId="08085789" w14:textId="5832F6C4" w:rsidR="00EF25D1" w:rsidRPr="00210C5B" w:rsidRDefault="00EF25D1" w:rsidP="00210C5B">
      <w:pPr>
        <w:pStyle w:val="Quotations"/>
        <w:spacing w:line="480" w:lineRule="auto"/>
        <w:ind w:left="0" w:firstLine="709"/>
        <w:rPr>
          <w:b/>
          <w:i/>
          <w:sz w:val="28"/>
          <w:rPrChange w:id="343" w:author="Filipa  Calado" w:date="2023-01-25T10:20:00Z">
            <w:rPr/>
          </w:rPrChange>
        </w:rPr>
        <w:pPrChange w:id="344" w:author="Filipa  Calado" w:date="2023-01-25T10:20:00Z">
          <w:pPr>
            <w:pStyle w:val="Quotations"/>
            <w:spacing w:line="480" w:lineRule="auto"/>
            <w:ind w:left="0" w:firstLine="567"/>
          </w:pPr>
        </w:pPrChange>
      </w:pPr>
      <w:del w:id="345" w:author="Filipa  Calado" w:date="2023-01-25T10:20:00Z">
        <w:r w:rsidRPr="00EF25D1">
          <w:rPr>
            <w:rFonts w:cs="Times New Roman"/>
          </w:rPr>
          <w:delText>For working within systems of dominance, one might</w:delText>
        </w:r>
      </w:del>
      <w:ins w:id="346" w:author="Filipa  Calado" w:date="2023-01-25T10:20:00Z">
        <w:r w:rsidR="00210C5B">
          <w:rPr>
            <w:rFonts w:cs="Times New Roman"/>
          </w:rPr>
          <w:t>I now</w:t>
        </w:r>
      </w:ins>
      <w:r w:rsidR="00210C5B">
        <w:rPr>
          <w:rFonts w:cs="Times New Roman"/>
        </w:rPr>
        <w:t xml:space="preserve"> turn to </w:t>
      </w:r>
      <w:r w:rsidRPr="00EF25D1">
        <w:rPr>
          <w:rFonts w:cs="Times New Roman"/>
        </w:rPr>
        <w:t>Queer of Color Critique</w:t>
      </w:r>
      <w:r w:rsidR="00977ACC">
        <w:rPr>
          <w:rFonts w:cs="Times New Roman"/>
        </w:rPr>
        <w:t xml:space="preserve"> </w:t>
      </w:r>
      <w:ins w:id="347" w:author="Filipa  Calado" w:date="2023-01-25T10:20:00Z">
        <w:r w:rsidR="00977ACC">
          <w:rPr>
            <w:rFonts w:cs="Times New Roman"/>
          </w:rPr>
          <w:t xml:space="preserve">to explore models </w:t>
        </w:r>
      </w:ins>
      <w:r w:rsidR="00977ACC">
        <w:rPr>
          <w:rFonts w:cs="Times New Roman"/>
        </w:rPr>
        <w:t xml:space="preserve">for </w:t>
      </w:r>
      <w:del w:id="348" w:author="Filipa  Calado" w:date="2023-01-25T10:20:00Z">
        <w:r w:rsidRPr="00EF25D1">
          <w:rPr>
            <w:rFonts w:cs="Times New Roman"/>
          </w:rPr>
          <w:delText>inspiration.</w:delText>
        </w:r>
      </w:del>
      <w:ins w:id="349" w:author="Filipa  Calado" w:date="2023-01-25T10:20:00Z">
        <w:r w:rsidR="00977ACC">
          <w:rPr>
            <w:rFonts w:cs="Times New Roman"/>
          </w:rPr>
          <w:t>working within and against systems of dominance</w:t>
        </w:r>
        <w:r w:rsidRPr="00EF25D1">
          <w:rPr>
            <w:rFonts w:cs="Times New Roman"/>
          </w:rPr>
          <w:t xml:space="preserve">. </w:t>
        </w:r>
        <w:r w:rsidR="00977ACC">
          <w:rPr>
            <w:rFonts w:cs="Times New Roman"/>
          </w:rPr>
          <w:t>As</w:t>
        </w:r>
      </w:ins>
      <w:r w:rsidR="00977ACC">
        <w:rPr>
          <w:rFonts w:cs="Times New Roman"/>
        </w:rPr>
        <w:t xml:space="preserve"> </w:t>
      </w:r>
      <w:r w:rsidRPr="00EF25D1">
        <w:rPr>
          <w:rFonts w:cs="Times New Roman"/>
        </w:rPr>
        <w:t xml:space="preserve">Roderick A. Ferguson, who coined the field's name, </w:t>
      </w:r>
      <w:del w:id="350" w:author="Filipa  Calado" w:date="2023-01-25T10:20:00Z">
        <w:r w:rsidRPr="00EF25D1">
          <w:rPr>
            <w:rFonts w:cs="Times New Roman"/>
          </w:rPr>
          <w:delText>explains that "</w:delText>
        </w:r>
      </w:del>
      <w:ins w:id="351" w:author="Filipa  Calado" w:date="2023-01-25T10:20:00Z">
        <w:r w:rsidR="00977ACC">
          <w:rPr>
            <w:rFonts w:cs="Times New Roman"/>
          </w:rPr>
          <w:t>affirms, “</w:t>
        </w:r>
      </w:ins>
      <w:r w:rsidRPr="00EF25D1">
        <w:rPr>
          <w:rFonts w:cs="Times New Roman"/>
        </w:rPr>
        <w:t xml:space="preserve">Queer of Color Critique decodes culture fields not from a position outside those fields, but from within them, as those fields account for the queer of </w:t>
      </w:r>
      <w:proofErr w:type="spellStart"/>
      <w:r w:rsidRPr="00EF25D1">
        <w:rPr>
          <w:rFonts w:cs="Times New Roman"/>
        </w:rPr>
        <w:t>color</w:t>
      </w:r>
      <w:proofErr w:type="spellEnd"/>
      <w:r w:rsidRPr="00EF25D1">
        <w:rPr>
          <w:rFonts w:cs="Times New Roman"/>
        </w:rPr>
        <w:t xml:space="preserve"> </w:t>
      </w:r>
      <w:del w:id="352" w:author="Filipa  Calado" w:date="2023-01-25T10:20:00Z">
        <w:r w:rsidRPr="00EF25D1">
          <w:rPr>
            <w:rFonts w:cs="Times New Roman"/>
          </w:rPr>
          <w:delText>subject's</w:delText>
        </w:r>
      </w:del>
      <w:ins w:id="353" w:author="Filipa  Calado" w:date="2023-01-25T10:20:00Z">
        <w:r w:rsidRPr="00EF25D1">
          <w:rPr>
            <w:rFonts w:cs="Times New Roman"/>
          </w:rPr>
          <w:t>subject</w:t>
        </w:r>
        <w:r w:rsidR="00977ACC">
          <w:rPr>
            <w:rFonts w:cs="Times New Roman"/>
          </w:rPr>
          <w:t>’</w:t>
        </w:r>
        <w:r w:rsidRPr="00EF25D1">
          <w:rPr>
            <w:rFonts w:cs="Times New Roman"/>
          </w:rPr>
          <w:t>s</w:t>
        </w:r>
      </w:ins>
      <w:r w:rsidRPr="00EF25D1">
        <w:rPr>
          <w:rFonts w:cs="Times New Roman"/>
        </w:rPr>
        <w:t xml:space="preserve"> historicity</w:t>
      </w:r>
      <w:del w:id="354" w:author="Filipa  Calado" w:date="2023-01-25T10:20:00Z">
        <w:r w:rsidRPr="00EF25D1">
          <w:rPr>
            <w:rFonts w:cs="Times New Roman"/>
          </w:rPr>
          <w:delText>"</w:delText>
        </w:r>
      </w:del>
      <w:ins w:id="355" w:author="Filipa  Calado" w:date="2023-01-25T10:20:00Z">
        <w:r w:rsidR="00977ACC">
          <w:rPr>
            <w:rFonts w:cs="Times New Roman"/>
          </w:rPr>
          <w:t>”</w:t>
        </w:r>
      </w:ins>
      <w:r w:rsidRPr="00EF25D1">
        <w:rPr>
          <w:rFonts w:cs="Times New Roman"/>
        </w:rPr>
        <w:t xml:space="preserve"> (Ferguson 2004, 4). </w:t>
      </w:r>
      <w:del w:id="356" w:author="Filipa  Calado" w:date="2023-01-25T10:20:00Z">
        <w:r w:rsidRPr="00EF25D1">
          <w:rPr>
            <w:rFonts w:cs="Times New Roman"/>
          </w:rPr>
          <w:delText>In</w:delText>
        </w:r>
      </w:del>
      <w:ins w:id="357" w:author="Filipa  Calado" w:date="2023-01-25T10:20:00Z">
        <w:r w:rsidR="00977ACC">
          <w:rPr>
            <w:rFonts w:cs="Times New Roman"/>
          </w:rPr>
          <w:t xml:space="preserve">The </w:t>
        </w:r>
        <w:r w:rsidR="00977ACC">
          <w:rPr>
            <w:rFonts w:cs="Times New Roman"/>
            <w:i/>
            <w:iCs/>
          </w:rPr>
          <w:t xml:space="preserve">critique </w:t>
        </w:r>
        <w:r w:rsidR="00977ACC">
          <w:rPr>
            <w:rFonts w:cs="Times New Roman"/>
          </w:rPr>
          <w:t xml:space="preserve">of this field responds to dominating trends within Queer Studies itself, whose </w:t>
        </w:r>
        <w:proofErr w:type="spellStart"/>
        <w:r w:rsidR="00977ACC">
          <w:rPr>
            <w:rFonts w:cs="Times New Roman"/>
          </w:rPr>
          <w:t>centering</w:t>
        </w:r>
        <w:proofErr w:type="spellEnd"/>
        <w:r w:rsidR="00977ACC">
          <w:rPr>
            <w:rFonts w:cs="Times New Roman"/>
          </w:rPr>
          <w:t xml:space="preserve"> of universal whiteness becomes more and more apparent in</w:t>
        </w:r>
      </w:ins>
      <w:r w:rsidR="00977ACC">
        <w:rPr>
          <w:rFonts w:cs="Times New Roman"/>
        </w:rPr>
        <w:t xml:space="preserve"> </w:t>
      </w:r>
      <w:r w:rsidRPr="00EF25D1">
        <w:rPr>
          <w:rFonts w:cs="Times New Roman"/>
        </w:rPr>
        <w:t>the wake of increasing mainstream acceptance</w:t>
      </w:r>
      <w:del w:id="358" w:author="Filipa  Calado" w:date="2023-01-25T10:20:00Z">
        <w:r w:rsidRPr="00EF25D1">
          <w:rPr>
            <w:rFonts w:cs="Times New Roman"/>
          </w:rPr>
          <w:delText>, when White queer critics begin to grapple with distinguishing queerness from</w:delText>
        </w:r>
      </w:del>
      <w:ins w:id="359" w:author="Filipa  Calado" w:date="2023-01-25T10:20:00Z">
        <w:r w:rsidR="00977ACC">
          <w:rPr>
            <w:rFonts w:cs="Times New Roman"/>
          </w:rPr>
          <w:t>. Resisting incorporation into</w:t>
        </w:r>
      </w:ins>
      <w:r w:rsidR="00977ACC">
        <w:rPr>
          <w:rFonts w:cs="Times New Roman"/>
        </w:rPr>
        <w:t xml:space="preserve"> heteronormative and neoliberal politics, </w:t>
      </w:r>
      <w:r w:rsidRPr="00EF25D1">
        <w:rPr>
          <w:rFonts w:cs="Times New Roman"/>
        </w:rPr>
        <w:t xml:space="preserve">Queer of Color Critique </w:t>
      </w:r>
      <w:del w:id="360" w:author="Filipa  Calado" w:date="2023-01-25T10:20:00Z">
        <w:r w:rsidRPr="00EF25D1">
          <w:rPr>
            <w:rFonts w:cs="Times New Roman"/>
          </w:rPr>
          <w:delText xml:space="preserve">proposes a framework that </w:delText>
        </w:r>
      </w:del>
      <w:r w:rsidRPr="00EF25D1">
        <w:rPr>
          <w:rFonts w:cs="Times New Roman"/>
        </w:rPr>
        <w:t xml:space="preserve">foregrounds the imbrication of sexuality and race. </w:t>
      </w:r>
      <w:del w:id="361" w:author="Filipa  Calado" w:date="2023-01-25T10:20:00Z">
        <w:r w:rsidRPr="00EF25D1">
          <w:rPr>
            <w:rFonts w:cs="Times New Roman"/>
          </w:rPr>
          <w:delText xml:space="preserve">One central text, </w:delText>
        </w:r>
        <w:r w:rsidRPr="00EF25D1">
          <w:rPr>
            <w:rStyle w:val="Emphasis"/>
            <w:rFonts w:cs="Times New Roman"/>
          </w:rPr>
          <w:delText>Cruising Utopia: The Then and There of Queer Futurity</w:delText>
        </w:r>
        <w:r w:rsidRPr="00EF25D1">
          <w:rPr>
            <w:rFonts w:cs="Times New Roman"/>
          </w:rPr>
          <w:delText>, by</w:delText>
        </w:r>
      </w:del>
      <w:ins w:id="362" w:author="Filipa  Calado" w:date="2023-01-25T10:20:00Z">
        <w:r w:rsidRPr="00EF25D1">
          <w:rPr>
            <w:rFonts w:cs="Times New Roman"/>
          </w:rPr>
          <w:t xml:space="preserve">One </w:t>
        </w:r>
        <w:r w:rsidR="00977ACC">
          <w:rPr>
            <w:rFonts w:cs="Times New Roman"/>
          </w:rPr>
          <w:t>prominent critic,</w:t>
        </w:r>
      </w:ins>
      <w:r w:rsidR="00977ACC">
        <w:rPr>
          <w:rFonts w:cs="Times New Roman"/>
        </w:rPr>
        <w:t xml:space="preserve"> </w:t>
      </w:r>
      <w:r w:rsidRPr="00EF25D1">
        <w:rPr>
          <w:rFonts w:cs="Times New Roman"/>
        </w:rPr>
        <w:t xml:space="preserve">José Esteban Muñoz, frames </w:t>
      </w:r>
      <w:del w:id="363" w:author="Filipa  Calado" w:date="2023-01-25T10:20:00Z">
        <w:r w:rsidRPr="00EF25D1">
          <w:rPr>
            <w:rFonts w:cs="Times New Roman"/>
          </w:rPr>
          <w:delText>its</w:delText>
        </w:r>
      </w:del>
      <w:ins w:id="364" w:author="Filipa  Calado" w:date="2023-01-25T10:20:00Z">
        <w:r w:rsidR="00977ACC">
          <w:rPr>
            <w:rFonts w:cs="Times New Roman"/>
          </w:rPr>
          <w:t>this</w:t>
        </w:r>
      </w:ins>
      <w:r w:rsidRPr="00EF25D1">
        <w:rPr>
          <w:rFonts w:cs="Times New Roman"/>
        </w:rPr>
        <w:t xml:space="preserve"> intersectional approach as a rebuke of </w:t>
      </w:r>
      <w:del w:id="365" w:author="Filipa  Calado" w:date="2023-01-25T10:20:00Z">
        <w:r w:rsidRPr="00EF25D1">
          <w:rPr>
            <w:rFonts w:cs="Times New Roman"/>
          </w:rPr>
          <w:delText xml:space="preserve">Queer Negativity. What Muñoz describes as </w:delText>
        </w:r>
      </w:del>
      <w:r w:rsidRPr="00EF25D1">
        <w:rPr>
          <w:rFonts w:cs="Times New Roman"/>
        </w:rPr>
        <w:t xml:space="preserve">the </w:t>
      </w:r>
      <w:del w:id="366" w:author="Filipa  Calado" w:date="2023-01-25T10:20:00Z">
        <w:r w:rsidRPr="00EF25D1">
          <w:rPr>
            <w:rFonts w:cs="Times New Roman"/>
          </w:rPr>
          <w:delText>"</w:delText>
        </w:r>
      </w:del>
      <w:ins w:id="367" w:author="Filipa  Calado" w:date="2023-01-25T10:20:00Z">
        <w:r w:rsidR="00977ACC">
          <w:rPr>
            <w:rFonts w:cs="Times New Roman"/>
          </w:rPr>
          <w:t>“</w:t>
        </w:r>
      </w:ins>
      <w:r w:rsidRPr="00EF25D1">
        <w:rPr>
          <w:rFonts w:cs="Times New Roman"/>
        </w:rPr>
        <w:t>antirelational turn</w:t>
      </w:r>
      <w:del w:id="368" w:author="Filipa  Calado" w:date="2023-01-25T10:20:00Z">
        <w:r w:rsidRPr="00EF25D1">
          <w:rPr>
            <w:rFonts w:cs="Times New Roman"/>
          </w:rPr>
          <w:delText>,"</w:delText>
        </w:r>
      </w:del>
      <w:ins w:id="369" w:author="Filipa  Calado" w:date="2023-01-25T10:20:00Z">
        <w:r w:rsidR="00977ACC">
          <w:rPr>
            <w:rFonts w:cs="Times New Roman"/>
          </w:rPr>
          <w:t>” in Queer Studies,</w:t>
        </w:r>
      </w:ins>
      <w:r w:rsidRPr="00EF25D1">
        <w:rPr>
          <w:rFonts w:cs="Times New Roman"/>
        </w:rPr>
        <w:t xml:space="preserve"> perhaps exemplified most famously by Lee Edelman's </w:t>
      </w:r>
      <w:r w:rsidRPr="00EF25D1">
        <w:rPr>
          <w:rStyle w:val="Emphasis"/>
          <w:rFonts w:cs="Times New Roman"/>
        </w:rPr>
        <w:t>No Future: Queer Theory and the Death Drive</w:t>
      </w:r>
      <w:r w:rsidRPr="00EF25D1">
        <w:rPr>
          <w:rFonts w:cs="Times New Roman"/>
        </w:rPr>
        <w:t xml:space="preserve">, </w:t>
      </w:r>
      <w:del w:id="370" w:author="Filipa  Calado" w:date="2023-01-25T10:20:00Z">
        <w:r w:rsidRPr="00EF25D1">
          <w:rPr>
            <w:rFonts w:cs="Times New Roman"/>
          </w:rPr>
          <w:delText>associates queerness with self-desctructiveness, abjection, passivity, negation, etc., with</w:delText>
        </w:r>
      </w:del>
      <w:ins w:id="371" w:author="Filipa  Calado" w:date="2023-01-25T10:20:00Z">
        <w:r w:rsidR="00977ACC">
          <w:rPr>
            <w:rFonts w:cs="Times New Roman"/>
          </w:rPr>
          <w:t>and</w:t>
        </w:r>
      </w:ins>
      <w:r w:rsidR="00977ACC">
        <w:rPr>
          <w:rFonts w:cs="Times New Roman"/>
        </w:rPr>
        <w:t xml:space="preserve"> the </w:t>
      </w:r>
      <w:del w:id="372" w:author="Filipa  Calado" w:date="2023-01-25T10:20:00Z">
        <w:r w:rsidRPr="00EF25D1">
          <w:rPr>
            <w:rFonts w:cs="Times New Roman"/>
          </w:rPr>
          <w:delText xml:space="preserve">goal of resisting gay assimilation into a neoliberal mainstream. Muñoz points out that this </w:delText>
        </w:r>
      </w:del>
      <w:ins w:id="373" w:author="Filipa  Calado" w:date="2023-01-25T10:20:00Z">
        <w:r w:rsidR="00977ACC">
          <w:rPr>
            <w:rFonts w:cs="Times New Roman"/>
          </w:rPr>
          <w:t xml:space="preserve">field of Queer Negativity which it </w:t>
        </w:r>
        <w:r w:rsidR="00977ACC">
          <w:rPr>
            <w:rFonts w:cs="Times New Roman"/>
          </w:rPr>
          <w:lastRenderedPageBreak/>
          <w:t xml:space="preserve">spawned. According to </w:t>
        </w:r>
        <w:r w:rsidRPr="00EF25D1">
          <w:rPr>
            <w:rFonts w:cs="Times New Roman"/>
          </w:rPr>
          <w:t>Muñoz</w:t>
        </w:r>
        <w:r w:rsidR="00977ACC">
          <w:rPr>
            <w:rFonts w:cs="Times New Roman"/>
          </w:rPr>
          <w:t>,</w:t>
        </w:r>
        <w:r w:rsidRPr="00EF25D1">
          <w:rPr>
            <w:rFonts w:cs="Times New Roman"/>
          </w:rPr>
          <w:t xml:space="preserve"> </w:t>
        </w:r>
        <w:r w:rsidR="00977ACC">
          <w:rPr>
            <w:rFonts w:cs="Times New Roman"/>
          </w:rPr>
          <w:t xml:space="preserve">the antirelational </w:t>
        </w:r>
      </w:ins>
      <w:r w:rsidRPr="00EF25D1">
        <w:rPr>
          <w:rFonts w:cs="Times New Roman"/>
        </w:rPr>
        <w:t xml:space="preserve">frame of thinking </w:t>
      </w:r>
      <w:del w:id="374" w:author="Filipa  Calado" w:date="2023-01-25T10:20:00Z">
        <w:r w:rsidRPr="00EF25D1">
          <w:rPr>
            <w:rFonts w:cs="Times New Roman"/>
          </w:rPr>
          <w:delText>builds a politics from</w:delText>
        </w:r>
      </w:del>
      <w:ins w:id="375" w:author="Filipa  Calado" w:date="2023-01-25T10:20:00Z">
        <w:r w:rsidR="00977ACC">
          <w:rPr>
            <w:rFonts w:cs="Times New Roman"/>
          </w:rPr>
          <w:t>exhibits</w:t>
        </w:r>
      </w:ins>
      <w:r w:rsidR="00977ACC">
        <w:rPr>
          <w:rFonts w:cs="Times New Roman"/>
        </w:rPr>
        <w:t xml:space="preserve"> a </w:t>
      </w:r>
      <w:proofErr w:type="spellStart"/>
      <w:r w:rsidRPr="00EF25D1">
        <w:rPr>
          <w:rFonts w:cs="Times New Roman"/>
        </w:rPr>
        <w:t>willful</w:t>
      </w:r>
      <w:proofErr w:type="spellEnd"/>
      <w:r w:rsidRPr="00EF25D1">
        <w:rPr>
          <w:rFonts w:cs="Times New Roman"/>
        </w:rPr>
        <w:t xml:space="preserve"> blindness toward difference, particularly toward racial difference:</w:t>
      </w:r>
    </w:p>
    <w:p w14:paraId="4312E83A" w14:textId="77777777" w:rsidR="00EF25D1" w:rsidRPr="00EF25D1" w:rsidRDefault="00EF25D1" w:rsidP="00EF25D1">
      <w:pPr>
        <w:pStyle w:val="Quotations"/>
        <w:ind w:left="1418"/>
        <w:rPr>
          <w:rFonts w:cs="Times New Roman"/>
        </w:rPr>
      </w:pPr>
      <w:r w:rsidRPr="00EF25D1">
        <w:rPr>
          <w:rFonts w:cs="Times New Roman"/>
        </w:rPr>
        <w:t>[M]</w:t>
      </w:r>
      <w:proofErr w:type="spellStart"/>
      <w:r w:rsidRPr="00EF25D1">
        <w:rPr>
          <w:rFonts w:cs="Times New Roman"/>
        </w:rPr>
        <w:t>ost</w:t>
      </w:r>
      <w:proofErr w:type="spellEnd"/>
      <w:r w:rsidRPr="00EF25D1">
        <w:rPr>
          <w:rFonts w:cs="Times New Roman"/>
        </w:rPr>
        <w:t xml:space="preserve"> of the work with which I disagree under the provisional title of "antirelational thesis" moves to imagine an escape of denouncement of relationality as first and foremost a distancing of </w:t>
      </w:r>
      <w:proofErr w:type="spellStart"/>
      <w:r w:rsidRPr="00EF25D1">
        <w:rPr>
          <w:rFonts w:cs="Times New Roman"/>
        </w:rPr>
        <w:t>queernes</w:t>
      </w:r>
      <w:proofErr w:type="spellEnd"/>
      <w:r w:rsidRPr="00EF25D1">
        <w:rPr>
          <w:rFonts w:cs="Times New Roman"/>
        </w:rPr>
        <w:t xml:space="preserve"> from what some theorists seem to think of as the contamination of race, gender, or other particularities that taint the purity of sexuality as the singular trope of difference. In other words, antirelational approaches to queer theory are romances of the negative, wishful thinking, and investments in deferring various dreams of difference. Muñoz 2009, 11</w:t>
      </w:r>
    </w:p>
    <w:p w14:paraId="2770D330" w14:textId="77777777" w:rsidR="00EF25D1" w:rsidRPr="00EF25D1" w:rsidRDefault="00EF25D1" w:rsidP="00EF25D1">
      <w:pPr>
        <w:pStyle w:val="Textbody"/>
        <w:spacing w:line="480" w:lineRule="auto"/>
        <w:rPr>
          <w:del w:id="376" w:author="Filipa  Calado" w:date="2023-01-25T10:20:00Z"/>
          <w:rFonts w:cs="Times New Roman"/>
        </w:rPr>
      </w:pPr>
      <w:del w:id="377" w:author="Filipa  Calado" w:date="2023-01-25T10:20:00Z">
        <w:r w:rsidRPr="00EF25D1">
          <w:rPr>
            <w:rFonts w:cs="Times New Roman"/>
          </w:rPr>
          <w:delText xml:space="preserve">Framed this way, the antirelational thesis effectively negates the critical work of intersectionality and third-wave feminism that brings multiple minority subject positions into relation and toward political solidarity. </w:delText>
        </w:r>
      </w:del>
      <w:r w:rsidRPr="00EF25D1">
        <w:rPr>
          <w:rFonts w:cs="Times New Roman"/>
        </w:rPr>
        <w:t xml:space="preserve">Drawing racial and gender minority positions into conversation with sexuality, Muñoz argues, enables new forms of </w:t>
      </w:r>
      <w:proofErr w:type="gramStart"/>
      <w:r w:rsidRPr="00EF25D1">
        <w:rPr>
          <w:rFonts w:cs="Times New Roman"/>
        </w:rPr>
        <w:t>politically-potent</w:t>
      </w:r>
      <w:proofErr w:type="gramEnd"/>
      <w:r w:rsidRPr="00EF25D1">
        <w:rPr>
          <w:rFonts w:cs="Times New Roman"/>
        </w:rPr>
        <w:t xml:space="preserve"> collectivism.</w:t>
      </w:r>
    </w:p>
    <w:p w14:paraId="5DCF8D19" w14:textId="48F76F8B" w:rsidR="00EF25D1" w:rsidRPr="00EF25D1" w:rsidRDefault="00EF25D1" w:rsidP="000840E0">
      <w:pPr>
        <w:pStyle w:val="Textbody"/>
        <w:spacing w:line="480" w:lineRule="auto"/>
        <w:rPr>
          <w:rFonts w:cs="Times New Roman"/>
        </w:rPr>
        <w:pPrChange w:id="378" w:author="Filipa  Calado" w:date="2023-01-25T10:20:00Z">
          <w:pPr>
            <w:pStyle w:val="Textbody"/>
            <w:spacing w:line="480" w:lineRule="auto"/>
            <w:ind w:firstLine="709"/>
          </w:pPr>
        </w:pPrChange>
      </w:pPr>
      <w:del w:id="379" w:author="Filipa  Calado" w:date="2023-01-25T10:20:00Z">
        <w:r w:rsidRPr="00EF25D1">
          <w:rPr>
            <w:rFonts w:cs="Times New Roman"/>
          </w:rPr>
          <w:delText>Studying</w:delText>
        </w:r>
      </w:del>
      <w:ins w:id="380" w:author="Filipa  Calado" w:date="2023-01-25T10:20:00Z">
        <w:r w:rsidR="00977ACC">
          <w:rPr>
            <w:rFonts w:cs="Times New Roman"/>
          </w:rPr>
          <w:t xml:space="preserve"> For example, </w:t>
        </w:r>
        <w:r w:rsidR="00977ACC" w:rsidRPr="00EF25D1">
          <w:rPr>
            <w:rFonts w:cs="Times New Roman"/>
          </w:rPr>
          <w:t>Muñoz</w:t>
        </w:r>
        <w:r w:rsidR="00977ACC">
          <w:rPr>
            <w:rFonts w:cs="Times New Roman"/>
          </w:rPr>
          <w:t xml:space="preserve"> </w:t>
        </w:r>
        <w:r w:rsidR="000840E0">
          <w:rPr>
            <w:rFonts w:cs="Times New Roman"/>
          </w:rPr>
          <w:t>poses</w:t>
        </w:r>
      </w:ins>
      <w:r w:rsidR="000840E0">
        <w:rPr>
          <w:rFonts w:cs="Times New Roman"/>
        </w:rPr>
        <w:t xml:space="preserve"> </w:t>
      </w:r>
      <w:r w:rsidR="000840E0" w:rsidRPr="00EF25D1">
        <w:rPr>
          <w:rFonts w:cs="Times New Roman"/>
        </w:rPr>
        <w:t xml:space="preserve">queerness as a </w:t>
      </w:r>
      <w:del w:id="381" w:author="Filipa  Calado" w:date="2023-01-25T10:20:00Z">
        <w:r w:rsidRPr="00EF25D1">
          <w:rPr>
            <w:rFonts w:cs="Times New Roman"/>
          </w:rPr>
          <w:delText>time</w:delText>
        </w:r>
      </w:del>
      <w:ins w:id="382" w:author="Filipa  Calado" w:date="2023-01-25T10:20:00Z">
        <w:r w:rsidR="000840E0">
          <w:rPr>
            <w:rFonts w:cs="Times New Roman"/>
          </w:rPr>
          <w:t>future</w:t>
        </w:r>
      </w:ins>
      <w:r w:rsidR="000840E0" w:rsidRPr="00EF25D1">
        <w:rPr>
          <w:rFonts w:cs="Times New Roman"/>
        </w:rPr>
        <w:t>-bound phenomenon</w:t>
      </w:r>
      <w:del w:id="383" w:author="Filipa  Calado" w:date="2023-01-25T10:20:00Z">
        <w:r w:rsidRPr="00EF25D1">
          <w:rPr>
            <w:rFonts w:cs="Times New Roman"/>
          </w:rPr>
          <w:delText>, Muñoz finds the strongest political utility for imagining connections between the past/present and the future, specifically, a future</w:delText>
        </w:r>
      </w:del>
      <w:ins w:id="384" w:author="Filipa  Calado" w:date="2023-01-25T10:20:00Z">
        <w:r w:rsidR="000840E0">
          <w:rPr>
            <w:rFonts w:cs="Times New Roman"/>
          </w:rPr>
          <w:t xml:space="preserve"> to energizes an intersectional politics</w:t>
        </w:r>
      </w:ins>
      <w:r w:rsidR="000840E0">
        <w:rPr>
          <w:rFonts w:cs="Times New Roman"/>
        </w:rPr>
        <w:t xml:space="preserve"> </w:t>
      </w:r>
      <w:r w:rsidR="00977ACC">
        <w:rPr>
          <w:rFonts w:cs="Times New Roman"/>
        </w:rPr>
        <w:t xml:space="preserve">that </w:t>
      </w:r>
      <w:del w:id="385" w:author="Filipa  Calado" w:date="2023-01-25T10:20:00Z">
        <w:r w:rsidRPr="00EF25D1">
          <w:rPr>
            <w:rFonts w:cs="Times New Roman"/>
          </w:rPr>
          <w:delText>will never come to be.</w:delText>
        </w:r>
      </w:del>
      <w:ins w:id="386" w:author="Filipa  Calado" w:date="2023-01-25T10:20:00Z">
        <w:r w:rsidR="00977ACC">
          <w:rPr>
            <w:rFonts w:cs="Times New Roman"/>
          </w:rPr>
          <w:t>can resist conscription into majoritarian systems.</w:t>
        </w:r>
      </w:ins>
      <w:r w:rsidR="000840E0">
        <w:rPr>
          <w:rFonts w:cs="Times New Roman"/>
        </w:rPr>
        <w:t xml:space="preserve"> </w:t>
      </w:r>
      <w:r w:rsidRPr="00EF25D1">
        <w:rPr>
          <w:rFonts w:cs="Times New Roman"/>
        </w:rPr>
        <w:t xml:space="preserve">He asserts that, </w:t>
      </w:r>
      <w:del w:id="387" w:author="Filipa  Calado" w:date="2023-01-25T10:20:00Z">
        <w:r w:rsidRPr="00EF25D1">
          <w:rPr>
            <w:rFonts w:cs="Times New Roman"/>
          </w:rPr>
          <w:delText>"</w:delText>
        </w:r>
      </w:del>
      <w:ins w:id="388" w:author="Filipa  Calado" w:date="2023-01-25T10:20:00Z">
        <w:r w:rsidR="000840E0">
          <w:rPr>
            <w:rFonts w:cs="Times New Roman"/>
          </w:rPr>
          <w:t>“</w:t>
        </w:r>
      </w:ins>
      <w:r w:rsidRPr="00EF25D1">
        <w:rPr>
          <w:rFonts w:cs="Times New Roman"/>
        </w:rPr>
        <w:t xml:space="preserve">Queerness is not yet here. Queerness is an </w:t>
      </w:r>
      <w:proofErr w:type="spellStart"/>
      <w:r w:rsidRPr="00EF25D1">
        <w:rPr>
          <w:rFonts w:cs="Times New Roman"/>
        </w:rPr>
        <w:t>ideality</w:t>
      </w:r>
      <w:proofErr w:type="spellEnd"/>
      <w:r w:rsidRPr="00EF25D1">
        <w:rPr>
          <w:rFonts w:cs="Times New Roman"/>
        </w:rPr>
        <w:t>… We may never touch queerness, but we can feel it in the warm illumination of a horizon imbued with potentiality</w:t>
      </w:r>
      <w:del w:id="389" w:author="Filipa  Calado" w:date="2023-01-25T10:20:00Z">
        <w:r w:rsidRPr="00EF25D1">
          <w:rPr>
            <w:rFonts w:cs="Times New Roman"/>
          </w:rPr>
          <w:delText>"</w:delText>
        </w:r>
      </w:del>
      <w:ins w:id="390" w:author="Filipa  Calado" w:date="2023-01-25T10:20:00Z">
        <w:r w:rsidR="000840E0">
          <w:rPr>
            <w:rFonts w:cs="Times New Roman"/>
          </w:rPr>
          <w:t>”</w:t>
        </w:r>
      </w:ins>
      <w:r w:rsidRPr="00EF25D1">
        <w:rPr>
          <w:rFonts w:cs="Times New Roman"/>
        </w:rPr>
        <w:t xml:space="preserve"> (1). Framing </w:t>
      </w:r>
      <w:del w:id="391" w:author="Filipa  Calado" w:date="2023-01-25T10:20:00Z">
        <w:r w:rsidRPr="00EF25D1">
          <w:rPr>
            <w:rFonts w:cs="Times New Roman"/>
          </w:rPr>
          <w:delText>"</w:delText>
        </w:r>
      </w:del>
      <w:r w:rsidRPr="00EF25D1">
        <w:rPr>
          <w:rFonts w:cs="Times New Roman"/>
        </w:rPr>
        <w:t>queerness</w:t>
      </w:r>
      <w:del w:id="392" w:author="Filipa  Calado" w:date="2023-01-25T10:20:00Z">
        <w:r w:rsidRPr="00EF25D1">
          <w:rPr>
            <w:rFonts w:cs="Times New Roman"/>
          </w:rPr>
          <w:delText>"</w:delText>
        </w:r>
      </w:del>
      <w:r w:rsidRPr="00EF25D1">
        <w:rPr>
          <w:rFonts w:cs="Times New Roman"/>
        </w:rPr>
        <w:t xml:space="preserve"> as utopia </w:t>
      </w:r>
      <w:del w:id="393" w:author="Filipa  Calado" w:date="2023-01-25T10:20:00Z">
        <w:r w:rsidRPr="00EF25D1">
          <w:rPr>
            <w:rFonts w:cs="Times New Roman"/>
          </w:rPr>
          <w:delText xml:space="preserve">that will never come into fruition, Muñoz argues, </w:delText>
        </w:r>
      </w:del>
      <w:r w:rsidRPr="00EF25D1">
        <w:rPr>
          <w:rFonts w:cs="Times New Roman"/>
        </w:rPr>
        <w:t xml:space="preserve">enables two critical moves. The first is to glimpse queerness as a guiding structure that </w:t>
      </w:r>
      <w:del w:id="394" w:author="Filipa  Calado" w:date="2023-01-25T10:20:00Z">
        <w:r w:rsidRPr="00EF25D1">
          <w:rPr>
            <w:rFonts w:cs="Times New Roman"/>
          </w:rPr>
          <w:delText xml:space="preserve">motivates critical and collective thinking: "Utopia is an ideal, something that should mobilize us, push us forward. Utopia is not prescriptive; it </w:delText>
        </w:r>
      </w:del>
      <w:ins w:id="395" w:author="Filipa  Calado" w:date="2023-01-25T10:20:00Z">
        <w:r w:rsidR="000840E0">
          <w:rPr>
            <w:rFonts w:cs="Times New Roman"/>
          </w:rPr>
          <w:t>“</w:t>
        </w:r>
      </w:ins>
      <w:r w:rsidRPr="00EF25D1">
        <w:rPr>
          <w:rFonts w:cs="Times New Roman"/>
        </w:rPr>
        <w:t>renders potential blueprints of a world not quite here, a horizon of possibility, not a fixed schema</w:t>
      </w:r>
      <w:del w:id="396" w:author="Filipa  Calado" w:date="2023-01-25T10:20:00Z">
        <w:r w:rsidRPr="00EF25D1">
          <w:rPr>
            <w:rFonts w:cs="Times New Roman"/>
          </w:rPr>
          <w:delText>"</w:delText>
        </w:r>
      </w:del>
      <w:ins w:id="397" w:author="Filipa  Calado" w:date="2023-01-25T10:20:00Z">
        <w:r w:rsidR="000840E0">
          <w:rPr>
            <w:rFonts w:cs="Times New Roman"/>
          </w:rPr>
          <w:t>”</w:t>
        </w:r>
      </w:ins>
      <w:r w:rsidRPr="00EF25D1">
        <w:rPr>
          <w:rFonts w:cs="Times New Roman"/>
        </w:rPr>
        <w:t xml:space="preserve"> (Muñoz 2009, 97). </w:t>
      </w:r>
      <w:del w:id="398" w:author="Filipa  Calado" w:date="2023-01-25T10:20:00Z">
        <w:r w:rsidRPr="00EF25D1">
          <w:rPr>
            <w:rFonts w:cs="Times New Roman"/>
          </w:rPr>
          <w:delText>Second, utopia's unattainability forecloses</w:delText>
        </w:r>
      </w:del>
      <w:ins w:id="399" w:author="Filipa  Calado" w:date="2023-01-25T10:20:00Z">
        <w:r w:rsidR="000840E0">
          <w:rPr>
            <w:rFonts w:cs="Times New Roman"/>
          </w:rPr>
          <w:t>The second is to</w:t>
        </w:r>
        <w:r w:rsidRPr="00EF25D1">
          <w:rPr>
            <w:rFonts w:cs="Times New Roman"/>
          </w:rPr>
          <w:t xml:space="preserve"> foreclose</w:t>
        </w:r>
      </w:ins>
      <w:r w:rsidRPr="00EF25D1">
        <w:rPr>
          <w:rFonts w:cs="Times New Roman"/>
        </w:rPr>
        <w:t xml:space="preserve"> attempts of incorporation into the mainstream</w:t>
      </w:r>
      <w:del w:id="400" w:author="Filipa  Calado" w:date="2023-01-25T10:20:00Z">
        <w:r w:rsidRPr="00EF25D1">
          <w:rPr>
            <w:rFonts w:cs="Times New Roman"/>
          </w:rPr>
          <w:delText>: "holding queerness in a sort of ontologically humble state… staves</w:delText>
        </w:r>
      </w:del>
      <w:ins w:id="401" w:author="Filipa  Calado" w:date="2023-01-25T10:20:00Z">
        <w:r w:rsidR="000840E0">
          <w:rPr>
            <w:rFonts w:cs="Times New Roman"/>
          </w:rPr>
          <w:t>,</w:t>
        </w:r>
        <w:r w:rsidRPr="00EF25D1">
          <w:rPr>
            <w:rFonts w:cs="Times New Roman"/>
          </w:rPr>
          <w:t xml:space="preserve"> </w:t>
        </w:r>
        <w:r w:rsidR="000840E0">
          <w:rPr>
            <w:rFonts w:cs="Times New Roman"/>
          </w:rPr>
          <w:t>“</w:t>
        </w:r>
        <w:r w:rsidRPr="00EF25D1">
          <w:rPr>
            <w:rFonts w:cs="Times New Roman"/>
          </w:rPr>
          <w:t>stav</w:t>
        </w:r>
        <w:r w:rsidR="000840E0">
          <w:rPr>
            <w:rFonts w:cs="Times New Roman"/>
          </w:rPr>
          <w:t>ing</w:t>
        </w:r>
      </w:ins>
      <w:r w:rsidR="000840E0">
        <w:rPr>
          <w:rFonts w:cs="Times New Roman"/>
        </w:rPr>
        <w:t xml:space="preserve"> </w:t>
      </w:r>
      <w:r w:rsidRPr="00EF25D1">
        <w:rPr>
          <w:rFonts w:cs="Times New Roman"/>
        </w:rPr>
        <w:t xml:space="preserve">off the ossifying effects of neoliberal ideology and the </w:t>
      </w:r>
      <w:proofErr w:type="spellStart"/>
      <w:r w:rsidRPr="00EF25D1">
        <w:rPr>
          <w:rFonts w:cs="Times New Roman"/>
        </w:rPr>
        <w:t>degredation</w:t>
      </w:r>
      <w:proofErr w:type="spellEnd"/>
      <w:r w:rsidRPr="00EF25D1">
        <w:rPr>
          <w:rFonts w:cs="Times New Roman"/>
        </w:rPr>
        <w:t xml:space="preserve"> of politics brought about by representations of queerness in popular culture</w:t>
      </w:r>
      <w:del w:id="402" w:author="Filipa  Calado" w:date="2023-01-25T10:20:00Z">
        <w:r w:rsidRPr="00EF25D1">
          <w:rPr>
            <w:rFonts w:cs="Times New Roman"/>
          </w:rPr>
          <w:delText>"</w:delText>
        </w:r>
      </w:del>
      <w:ins w:id="403" w:author="Filipa  Calado" w:date="2023-01-25T10:20:00Z">
        <w:r w:rsidR="000840E0">
          <w:rPr>
            <w:rFonts w:cs="Times New Roman"/>
          </w:rPr>
          <w:t>”</w:t>
        </w:r>
      </w:ins>
      <w:r w:rsidR="000840E0">
        <w:rPr>
          <w:rFonts w:cs="Times New Roman"/>
        </w:rPr>
        <w:t xml:space="preserve"> </w:t>
      </w:r>
      <w:r w:rsidRPr="00EF25D1">
        <w:rPr>
          <w:rFonts w:cs="Times New Roman"/>
        </w:rPr>
        <w:t xml:space="preserve">(Muñoz 2019, 22). By virtue of being </w:t>
      </w:r>
      <w:del w:id="404" w:author="Filipa  Calado" w:date="2023-01-25T10:20:00Z">
        <w:r w:rsidRPr="00EF25D1">
          <w:rPr>
            <w:rFonts w:cs="Times New Roman"/>
          </w:rPr>
          <w:delText>"</w:delText>
        </w:r>
      </w:del>
      <w:ins w:id="405" w:author="Filipa  Calado" w:date="2023-01-25T10:20:00Z">
        <w:r w:rsidR="000840E0">
          <w:rPr>
            <w:rFonts w:cs="Times New Roman"/>
          </w:rPr>
          <w:t>“</w:t>
        </w:r>
      </w:ins>
      <w:r w:rsidRPr="00EF25D1">
        <w:rPr>
          <w:rFonts w:cs="Times New Roman"/>
        </w:rPr>
        <w:t>not yet here</w:t>
      </w:r>
      <w:del w:id="406" w:author="Filipa  Calado" w:date="2023-01-25T10:20:00Z">
        <w:r w:rsidRPr="00EF25D1">
          <w:rPr>
            <w:rFonts w:cs="Times New Roman"/>
          </w:rPr>
          <w:delText>,"</w:delText>
        </w:r>
      </w:del>
      <w:ins w:id="407" w:author="Filipa  Calado" w:date="2023-01-25T10:20:00Z">
        <w:r w:rsidRPr="00EF25D1">
          <w:rPr>
            <w:rFonts w:cs="Times New Roman"/>
          </w:rPr>
          <w:t>,</w:t>
        </w:r>
        <w:r w:rsidR="000840E0">
          <w:rPr>
            <w:rFonts w:cs="Times New Roman"/>
          </w:rPr>
          <w:t>”</w:t>
        </w:r>
      </w:ins>
      <w:r w:rsidRPr="00EF25D1">
        <w:rPr>
          <w:rFonts w:cs="Times New Roman"/>
        </w:rPr>
        <w:t xml:space="preserve"> in other words, </w:t>
      </w:r>
      <w:del w:id="408" w:author="Filipa  Calado" w:date="2023-01-25T10:20:00Z">
        <w:r w:rsidRPr="00EF25D1">
          <w:rPr>
            <w:rFonts w:cs="Times New Roman"/>
          </w:rPr>
          <w:delText>queerness</w:delText>
        </w:r>
      </w:del>
      <w:ins w:id="409" w:author="Filipa  Calado" w:date="2023-01-25T10:20:00Z">
        <w:r w:rsidR="000840E0">
          <w:rPr>
            <w:rFonts w:cs="Times New Roman"/>
          </w:rPr>
          <w:t>queer futurity</w:t>
        </w:r>
      </w:ins>
      <w:r w:rsidRPr="00EF25D1">
        <w:rPr>
          <w:rFonts w:cs="Times New Roman"/>
        </w:rPr>
        <w:t xml:space="preserve"> can structure modes of </w:t>
      </w:r>
      <w:del w:id="410" w:author="Filipa  Calado" w:date="2023-01-25T10:20:00Z">
        <w:r w:rsidRPr="00EF25D1">
          <w:rPr>
            <w:rFonts w:cs="Times New Roman"/>
          </w:rPr>
          <w:delText>being that resist being conscripted into majoritarian</w:delText>
        </w:r>
      </w:del>
      <w:ins w:id="411" w:author="Filipa  Calado" w:date="2023-01-25T10:20:00Z">
        <w:r w:rsidR="000840E0">
          <w:rPr>
            <w:rFonts w:cs="Times New Roman"/>
          </w:rPr>
          <w:t>resistance</w:t>
        </w:r>
        <w:r w:rsidRPr="00EF25D1">
          <w:rPr>
            <w:rFonts w:cs="Times New Roman"/>
          </w:rPr>
          <w:t xml:space="preserve"> </w:t>
        </w:r>
        <w:r w:rsidR="000840E0">
          <w:rPr>
            <w:rFonts w:cs="Times New Roman"/>
          </w:rPr>
          <w:t>within</w:t>
        </w:r>
      </w:ins>
      <w:r w:rsidR="000840E0">
        <w:rPr>
          <w:rFonts w:cs="Times New Roman"/>
        </w:rPr>
        <w:t xml:space="preserve"> systems</w:t>
      </w:r>
      <w:ins w:id="412" w:author="Filipa  Calado" w:date="2023-01-25T10:20:00Z">
        <w:r w:rsidR="000840E0">
          <w:rPr>
            <w:rFonts w:cs="Times New Roman"/>
          </w:rPr>
          <w:t xml:space="preserve"> of dominance</w:t>
        </w:r>
      </w:ins>
      <w:r w:rsidR="000840E0">
        <w:rPr>
          <w:rFonts w:cs="Times New Roman"/>
        </w:rPr>
        <w:t>.</w:t>
      </w:r>
    </w:p>
    <w:p w14:paraId="7E64D37E" w14:textId="1DFE15E3" w:rsidR="00EF25D1" w:rsidRPr="00EF25D1" w:rsidRDefault="00EF25D1" w:rsidP="000840E0">
      <w:pPr>
        <w:pStyle w:val="Textbody"/>
        <w:spacing w:line="480" w:lineRule="auto"/>
        <w:ind w:firstLine="709"/>
        <w:rPr>
          <w:rFonts w:cs="Times New Roman"/>
        </w:rPr>
      </w:pPr>
      <w:del w:id="413" w:author="Filipa  Calado" w:date="2023-01-25T10:20:00Z">
        <w:r w:rsidRPr="00EF25D1">
          <w:rPr>
            <w:rFonts w:cs="Times New Roman"/>
          </w:rPr>
          <w:delText>Nearly two decades after its emergence, Queer of Color Critique influences a number of cultural studies methods that foreground race, including Black Feminist Studies. Scholars in this field often work with</w:delText>
        </w:r>
      </w:del>
      <w:ins w:id="414" w:author="Filipa  Calado" w:date="2023-01-25T10:20:00Z">
        <w:r w:rsidR="000840E0">
          <w:rPr>
            <w:rFonts w:cs="Times New Roman"/>
          </w:rPr>
          <w:t xml:space="preserve">The strategy of </w:t>
        </w:r>
        <w:proofErr w:type="spellStart"/>
        <w:r w:rsidR="000840E0">
          <w:rPr>
            <w:rFonts w:cs="Times New Roman"/>
          </w:rPr>
          <w:t>centering</w:t>
        </w:r>
        <w:proofErr w:type="spellEnd"/>
        <w:r w:rsidR="000840E0">
          <w:rPr>
            <w:rFonts w:cs="Times New Roman"/>
          </w:rPr>
          <w:t xml:space="preserve"> minority subject positions within majoritarian dominance structures drives much of critical work on arguably</w:t>
        </w:r>
      </w:ins>
      <w:r w:rsidR="000840E0">
        <w:rPr>
          <w:rFonts w:cs="Times New Roman"/>
        </w:rPr>
        <w:t xml:space="preserve"> one of the most precarious datasets in history</w:t>
      </w:r>
      <w:del w:id="415" w:author="Filipa  Calado" w:date="2023-01-25T10:20:00Z">
        <w:r w:rsidRPr="00EF25D1">
          <w:rPr>
            <w:rFonts w:cs="Times New Roman"/>
          </w:rPr>
          <w:delText xml:space="preserve">–that of slavery's </w:delText>
        </w:r>
      </w:del>
      <w:ins w:id="416" w:author="Filipa  Calado" w:date="2023-01-25T10:20:00Z">
        <w:r w:rsidR="000840E0">
          <w:rPr>
            <w:rFonts w:cs="Times New Roman"/>
          </w:rPr>
          <w:t xml:space="preserve">—the </w:t>
        </w:r>
      </w:ins>
      <w:r w:rsidR="000840E0">
        <w:rPr>
          <w:rFonts w:cs="Times New Roman"/>
        </w:rPr>
        <w:t>archive</w:t>
      </w:r>
      <w:del w:id="417" w:author="Filipa  Calado" w:date="2023-01-25T10:20:00Z">
        <w:r w:rsidRPr="00EF25D1">
          <w:rPr>
            <w:rFonts w:cs="Times New Roman"/>
          </w:rPr>
          <w:delText xml:space="preserve">, which contains "archival violence" </w:delText>
        </w:r>
      </w:del>
      <w:ins w:id="418" w:author="Filipa  Calado" w:date="2023-01-25T10:20:00Z">
        <w:r w:rsidR="000840E0">
          <w:rPr>
            <w:rFonts w:cs="Times New Roman"/>
          </w:rPr>
          <w:t xml:space="preserve"> of</w:t>
        </w:r>
        <w:r w:rsidRPr="00EF25D1">
          <w:rPr>
            <w:rFonts w:cs="Times New Roman"/>
          </w:rPr>
          <w:t xml:space="preserve"> slavery</w:t>
        </w:r>
        <w:r w:rsidR="000840E0">
          <w:rPr>
            <w:rFonts w:cs="Times New Roman"/>
          </w:rPr>
          <w:t>.</w:t>
        </w:r>
        <w:r w:rsidRPr="00EF25D1">
          <w:rPr>
            <w:rFonts w:cs="Times New Roman"/>
          </w:rPr>
          <w:t xml:space="preserve"> </w:t>
        </w:r>
        <w:r w:rsidR="000840E0">
          <w:rPr>
            <w:rFonts w:cs="Times New Roman"/>
          </w:rPr>
          <w:t xml:space="preserve">As Saidiya Hartman explains, this archive is constituted by recording practices that </w:t>
        </w:r>
      </w:ins>
      <w:r w:rsidR="000840E0">
        <w:rPr>
          <w:rFonts w:cs="Times New Roman"/>
        </w:rPr>
        <w:t xml:space="preserve">not only </w:t>
      </w:r>
      <w:del w:id="419" w:author="Filipa  Calado" w:date="2023-01-25T10:20:00Z">
        <w:r w:rsidRPr="00EF25D1">
          <w:rPr>
            <w:rFonts w:cs="Times New Roman"/>
          </w:rPr>
          <w:delText>in the form of records that literally</w:delText>
        </w:r>
      </w:del>
      <w:ins w:id="420" w:author="Filipa  Calado" w:date="2023-01-25T10:20:00Z">
        <w:r w:rsidR="000840E0">
          <w:rPr>
            <w:rFonts w:cs="Times New Roman"/>
          </w:rPr>
          <w:t>omit or</w:t>
        </w:r>
      </w:ins>
      <w:r w:rsidR="000840E0">
        <w:rPr>
          <w:rFonts w:cs="Times New Roman"/>
        </w:rPr>
        <w:t xml:space="preserve"> obscure information, </w:t>
      </w:r>
      <w:ins w:id="421" w:author="Filipa  Calado" w:date="2023-01-25T10:20:00Z">
        <w:r w:rsidRPr="00EF25D1">
          <w:rPr>
            <w:rFonts w:cs="Times New Roman"/>
          </w:rPr>
          <w:t xml:space="preserve">archive, </w:t>
        </w:r>
      </w:ins>
      <w:r w:rsidRPr="00EF25D1">
        <w:rPr>
          <w:rFonts w:cs="Times New Roman"/>
        </w:rPr>
        <w:t xml:space="preserve">but also </w:t>
      </w:r>
      <w:del w:id="422" w:author="Filipa  Calado" w:date="2023-01-25T10:20:00Z">
        <w:r w:rsidRPr="00EF25D1">
          <w:rPr>
            <w:rFonts w:cs="Times New Roman"/>
          </w:rPr>
          <w:delText>in the</w:delText>
        </w:r>
      </w:del>
      <w:ins w:id="423" w:author="Filipa  Calado" w:date="2023-01-25T10:20:00Z">
        <w:r w:rsidR="000840E0">
          <w:rPr>
            <w:rFonts w:cs="Times New Roman"/>
          </w:rPr>
          <w:t>employ a</w:t>
        </w:r>
      </w:ins>
      <w:r w:rsidR="000840E0">
        <w:rPr>
          <w:rFonts w:cs="Times New Roman"/>
        </w:rPr>
        <w:t xml:space="preserve"> </w:t>
      </w:r>
      <w:r w:rsidR="000840E0">
        <w:rPr>
          <w:rFonts w:cs="Times New Roman"/>
        </w:rPr>
        <w:lastRenderedPageBreak/>
        <w:t xml:space="preserve">language </w:t>
      </w:r>
      <w:r w:rsidRPr="00EF25D1">
        <w:rPr>
          <w:rFonts w:cs="Times New Roman"/>
        </w:rPr>
        <w:t>that cannot approximate experience</w:t>
      </w:r>
      <w:del w:id="424" w:author="Filipa  Calado" w:date="2023-01-25T10:20:00Z">
        <w:r w:rsidRPr="00EF25D1">
          <w:rPr>
            <w:rFonts w:cs="Times New Roman"/>
          </w:rPr>
          <w:delText>, and in the</w:delText>
        </w:r>
      </w:del>
      <w:ins w:id="425" w:author="Filipa  Calado" w:date="2023-01-25T10:20:00Z">
        <w:r w:rsidR="000840E0">
          <w:rPr>
            <w:rFonts w:cs="Times New Roman"/>
          </w:rPr>
          <w:t xml:space="preserve"> within a</w:t>
        </w:r>
      </w:ins>
      <w:r w:rsidR="000840E0">
        <w:rPr>
          <w:rFonts w:cs="Times New Roman"/>
        </w:rPr>
        <w:t xml:space="preserve"> </w:t>
      </w:r>
      <w:r w:rsidRPr="00EF25D1">
        <w:rPr>
          <w:rFonts w:cs="Times New Roman"/>
        </w:rPr>
        <w:t xml:space="preserve">discourse that dictates silence (Hartman 2008, 2). </w:t>
      </w:r>
      <w:del w:id="426" w:author="Filipa  Calado" w:date="2023-01-25T10:20:00Z">
        <w:r w:rsidRPr="00EF25D1">
          <w:rPr>
            <w:rFonts w:cs="Times New Roman"/>
          </w:rPr>
          <w:delText xml:space="preserve">In her book, </w:delText>
        </w:r>
        <w:r w:rsidRPr="00EF25D1">
          <w:rPr>
            <w:rStyle w:val="Emphasis"/>
            <w:rFonts w:cs="Times New Roman"/>
          </w:rPr>
          <w:delText>Wicked Flesh: Black Women, Intimacy, and Freedom in the Atlantic World</w:delText>
        </w:r>
        <w:r w:rsidRPr="00EF25D1">
          <w:rPr>
            <w:rFonts w:cs="Times New Roman"/>
          </w:rPr>
          <w:delText>,</w:delText>
        </w:r>
      </w:del>
      <w:ins w:id="427" w:author="Filipa  Calado" w:date="2023-01-25T10:20:00Z">
        <w:r w:rsidR="000840E0">
          <w:rPr>
            <w:rFonts w:cs="Times New Roman"/>
          </w:rPr>
          <w:t>Jessica Marie</w:t>
        </w:r>
      </w:ins>
      <w:r w:rsidR="000840E0">
        <w:rPr>
          <w:rFonts w:cs="Times New Roman"/>
        </w:rPr>
        <w:t xml:space="preserve"> Johnson</w:t>
      </w:r>
      <w:r w:rsidRPr="00EF25D1">
        <w:rPr>
          <w:rFonts w:cs="Times New Roman"/>
        </w:rPr>
        <w:t xml:space="preserve"> takes up</w:t>
      </w:r>
      <w:r w:rsidR="000840E0">
        <w:rPr>
          <w:rFonts w:cs="Times New Roman"/>
        </w:rPr>
        <w:t xml:space="preserve"> </w:t>
      </w:r>
      <w:ins w:id="428" w:author="Filipa  Calado" w:date="2023-01-25T10:20:00Z">
        <w:r w:rsidR="000840E0">
          <w:rPr>
            <w:rFonts w:cs="Times New Roman"/>
          </w:rPr>
          <w:t>this archive,</w:t>
        </w:r>
        <w:r w:rsidRPr="00EF25D1">
          <w:rPr>
            <w:rFonts w:cs="Times New Roman"/>
          </w:rPr>
          <w:t xml:space="preserve"> </w:t>
        </w:r>
      </w:ins>
      <w:r w:rsidRPr="00EF25D1">
        <w:rPr>
          <w:rFonts w:cs="Times New Roman"/>
        </w:rPr>
        <w:t>a collection of documents written by slave-owning men, traders, and colonial officials</w:t>
      </w:r>
      <w:del w:id="429" w:author="Filipa  Calado" w:date="2023-01-25T10:20:00Z">
        <w:r w:rsidRPr="00EF25D1">
          <w:rPr>
            <w:rFonts w:cs="Times New Roman"/>
          </w:rPr>
          <w:delText xml:space="preserve"> to read narratives of resistance in black womens' lives. Her</w:delText>
        </w:r>
      </w:del>
      <w:ins w:id="430" w:author="Filipa  Calado" w:date="2023-01-25T10:20:00Z">
        <w:r w:rsidRPr="00EF25D1">
          <w:rPr>
            <w:rFonts w:cs="Times New Roman"/>
          </w:rPr>
          <w:t xml:space="preserve">. </w:t>
        </w:r>
        <w:r w:rsidR="000840E0">
          <w:rPr>
            <w:rFonts w:cs="Times New Roman"/>
          </w:rPr>
          <w:t>These</w:t>
        </w:r>
      </w:ins>
      <w:r w:rsidRPr="00EF25D1">
        <w:rPr>
          <w:rFonts w:cs="Times New Roman"/>
        </w:rPr>
        <w:t xml:space="preserve"> sources</w:t>
      </w:r>
      <w:r w:rsidR="000840E0">
        <w:rPr>
          <w:rFonts w:cs="Times New Roman"/>
        </w:rPr>
        <w:t xml:space="preserve"> </w:t>
      </w:r>
      <w:del w:id="431" w:author="Filipa  Calado" w:date="2023-01-25T10:20:00Z">
        <w:r w:rsidRPr="00EF25D1">
          <w:rPr>
            <w:rFonts w:cs="Times New Roman"/>
          </w:rPr>
          <w:delText>consist of official documents, marriage and baptism records from the 17th century, for example, that "</w:delText>
        </w:r>
      </w:del>
      <w:ins w:id="432" w:author="Filipa  Calado" w:date="2023-01-25T10:20:00Z">
        <w:r w:rsidR="000840E0">
          <w:rPr>
            <w:rFonts w:cs="Times New Roman"/>
          </w:rPr>
          <w:t>“</w:t>
        </w:r>
      </w:ins>
      <w:r w:rsidRPr="00EF25D1">
        <w:rPr>
          <w:rFonts w:cs="Times New Roman"/>
        </w:rPr>
        <w:t>often contain incomplete information</w:t>
      </w:r>
      <w:del w:id="433" w:author="Filipa  Calado" w:date="2023-01-25T10:20:00Z">
        <w:r w:rsidRPr="00EF25D1">
          <w:rPr>
            <w:rFonts w:cs="Times New Roman"/>
          </w:rPr>
          <w:delText>"</w:delText>
        </w:r>
      </w:del>
      <w:ins w:id="434" w:author="Filipa  Calado" w:date="2023-01-25T10:20:00Z">
        <w:r w:rsidR="000840E0">
          <w:rPr>
            <w:rFonts w:cs="Times New Roman"/>
          </w:rPr>
          <w:t>”</w:t>
        </w:r>
      </w:ins>
      <w:r w:rsidRPr="00EF25D1">
        <w:rPr>
          <w:rFonts w:cs="Times New Roman"/>
        </w:rPr>
        <w:t xml:space="preserve"> which she </w:t>
      </w:r>
      <w:del w:id="435" w:author="Filipa  Calado" w:date="2023-01-25T10:20:00Z">
        <w:r w:rsidRPr="00EF25D1">
          <w:rPr>
            <w:rFonts w:cs="Times New Roman"/>
          </w:rPr>
          <w:delText>"</w:delText>
        </w:r>
      </w:del>
      <w:ins w:id="436" w:author="Filipa  Calado" w:date="2023-01-25T10:20:00Z">
        <w:r w:rsidR="000840E0">
          <w:rPr>
            <w:rFonts w:cs="Times New Roman"/>
          </w:rPr>
          <w:t>must “</w:t>
        </w:r>
      </w:ins>
      <w:r w:rsidRPr="00EF25D1">
        <w:rPr>
          <w:rFonts w:cs="Times New Roman"/>
        </w:rPr>
        <w:t>bring</w:t>
      </w:r>
      <w:del w:id="437" w:author="Filipa  Calado" w:date="2023-01-25T10:20:00Z">
        <w:r w:rsidRPr="00EF25D1">
          <w:rPr>
            <w:rFonts w:cs="Times New Roman"/>
          </w:rPr>
          <w:delText>[s]</w:delText>
        </w:r>
      </w:del>
      <w:r w:rsidRPr="00EF25D1">
        <w:rPr>
          <w:rFonts w:cs="Times New Roman"/>
        </w:rPr>
        <w:t xml:space="preserve"> together in careful and creative ways</w:t>
      </w:r>
      <w:del w:id="438" w:author="Filipa  Calado" w:date="2023-01-25T10:20:00Z">
        <w:r w:rsidRPr="00EF25D1">
          <w:rPr>
            <w:rFonts w:cs="Times New Roman"/>
          </w:rPr>
          <w:delText>"</w:delText>
        </w:r>
      </w:del>
      <w:ins w:id="439" w:author="Filipa  Calado" w:date="2023-01-25T10:20:00Z">
        <w:r w:rsidR="000840E0">
          <w:rPr>
            <w:rFonts w:cs="Times New Roman"/>
          </w:rPr>
          <w:t>”</w:t>
        </w:r>
      </w:ins>
      <w:r w:rsidRPr="00EF25D1">
        <w:rPr>
          <w:rFonts w:cs="Times New Roman"/>
        </w:rPr>
        <w:t xml:space="preserve"> (Johnson 2020, 5). Her readings of these documents</w:t>
      </w:r>
      <w:del w:id="440" w:author="Filipa  Calado" w:date="2023-01-25T10:20:00Z">
        <w:r w:rsidRPr="00EF25D1">
          <w:rPr>
            <w:rFonts w:cs="Times New Roman"/>
          </w:rPr>
          <w:delText xml:space="preserve"> </w:delText>
        </w:r>
      </w:del>
      <w:ins w:id="441" w:author="Filipa  Calado" w:date="2023-01-25T10:20:00Z">
        <w:r w:rsidR="000840E0">
          <w:rPr>
            <w:rFonts w:cs="Times New Roman"/>
          </w:rPr>
          <w:t>, which include</w:t>
        </w:r>
        <w:r w:rsidR="000840E0" w:rsidRPr="00EF25D1">
          <w:rPr>
            <w:rFonts w:cs="Times New Roman"/>
          </w:rPr>
          <w:t xml:space="preserve"> marriage and baptism records from the 17th century, for example, </w:t>
        </w:r>
      </w:ins>
      <w:r w:rsidRPr="00EF25D1">
        <w:rPr>
          <w:rFonts w:cs="Times New Roman"/>
        </w:rPr>
        <w:t>weave a complicated and nuanced picture of bl</w:t>
      </w:r>
      <w:r w:rsidR="00912371">
        <w:rPr>
          <w:rFonts w:cs="Times New Roman"/>
        </w:rPr>
        <w:t xml:space="preserve">ack </w:t>
      </w:r>
      <w:del w:id="442" w:author="Filipa  Calado" w:date="2023-01-25T10:20:00Z">
        <w:r w:rsidRPr="00EF25D1">
          <w:rPr>
            <w:rFonts w:cs="Times New Roman"/>
          </w:rPr>
          <w:delText>womens's lives and how they negotiated</w:delText>
        </w:r>
      </w:del>
      <w:proofErr w:type="spellStart"/>
      <w:ins w:id="443" w:author="Filipa  Calado" w:date="2023-01-25T10:20:00Z">
        <w:r w:rsidR="00912371">
          <w:rPr>
            <w:rFonts w:cs="Times New Roman"/>
          </w:rPr>
          <w:t>womens</w:t>
        </w:r>
        <w:proofErr w:type="spellEnd"/>
        <w:r w:rsidR="00912371">
          <w:rPr>
            <w:rFonts w:cs="Times New Roman"/>
          </w:rPr>
          <w:t>’</w:t>
        </w:r>
        <w:r w:rsidRPr="00EF25D1">
          <w:rPr>
            <w:rFonts w:cs="Times New Roman"/>
          </w:rPr>
          <w:t xml:space="preserve"> </w:t>
        </w:r>
        <w:r w:rsidR="000840E0">
          <w:rPr>
            <w:rFonts w:cs="Times New Roman"/>
          </w:rPr>
          <w:t>negotiation of</w:t>
        </w:r>
      </w:ins>
      <w:r w:rsidR="000840E0">
        <w:rPr>
          <w:rFonts w:cs="Times New Roman"/>
        </w:rPr>
        <w:t xml:space="preserve"> </w:t>
      </w:r>
      <w:r w:rsidRPr="00EF25D1">
        <w:rPr>
          <w:rFonts w:cs="Times New Roman"/>
        </w:rPr>
        <w:t xml:space="preserve">their own freedom practices within the circumscribed </w:t>
      </w:r>
      <w:del w:id="444" w:author="Filipa  Calado" w:date="2023-01-25T10:20:00Z">
        <w:r w:rsidRPr="00EF25D1">
          <w:rPr>
            <w:rFonts w:cs="Times New Roman"/>
          </w:rPr>
          <w:delText xml:space="preserve">system of white, male, slave-owning dominance in </w:delText>
        </w:r>
      </w:del>
      <w:ins w:id="445" w:author="Filipa  Calado" w:date="2023-01-25T10:20:00Z">
        <w:r w:rsidRPr="00EF25D1">
          <w:rPr>
            <w:rFonts w:cs="Times New Roman"/>
          </w:rPr>
          <w:t>system</w:t>
        </w:r>
        <w:r w:rsidR="000840E0">
          <w:rPr>
            <w:rFonts w:cs="Times New Roman"/>
          </w:rPr>
          <w:t>s</w:t>
        </w:r>
        <w:r w:rsidRPr="00EF25D1">
          <w:rPr>
            <w:rFonts w:cs="Times New Roman"/>
          </w:rPr>
          <w:t xml:space="preserve"> of </w:t>
        </w:r>
        <w:r w:rsidR="000840E0">
          <w:rPr>
            <w:rFonts w:cs="Times New Roman"/>
          </w:rPr>
          <w:t xml:space="preserve">the </w:t>
        </w:r>
      </w:ins>
      <w:r w:rsidRPr="00EF25D1">
        <w:rPr>
          <w:rFonts w:cs="Times New Roman"/>
        </w:rPr>
        <w:t xml:space="preserve">early Atlantic world. Here, Johnson </w:t>
      </w:r>
      <w:del w:id="446" w:author="Filipa  Calado" w:date="2023-01-25T10:20:00Z">
        <w:r w:rsidRPr="00EF25D1">
          <w:rPr>
            <w:rFonts w:cs="Times New Roman"/>
          </w:rPr>
          <w:delText>demonstrates two critical methods that resist</w:delText>
        </w:r>
      </w:del>
      <w:ins w:id="447" w:author="Filipa  Calado" w:date="2023-01-25T10:20:00Z">
        <w:r w:rsidR="00912371">
          <w:rPr>
            <w:rFonts w:cs="Times New Roman"/>
          </w:rPr>
          <w:t>resists</w:t>
        </w:r>
      </w:ins>
      <w:r w:rsidR="00912371">
        <w:rPr>
          <w:rFonts w:cs="Times New Roman"/>
        </w:rPr>
        <w:t xml:space="preserve"> the</w:t>
      </w:r>
      <w:r w:rsidRPr="00EF25D1">
        <w:rPr>
          <w:rFonts w:cs="Times New Roman"/>
        </w:rPr>
        <w:t xml:space="preserve"> rigid constraints that bound her inquiry</w:t>
      </w:r>
      <w:ins w:id="448" w:author="Filipa  Calado" w:date="2023-01-25T10:20:00Z">
        <w:r w:rsidR="00912371">
          <w:rPr>
            <w:rFonts w:cs="Times New Roman"/>
          </w:rPr>
          <w:t xml:space="preserve"> in two ways</w:t>
        </w:r>
      </w:ins>
      <w:r w:rsidRPr="00EF25D1">
        <w:rPr>
          <w:rFonts w:cs="Times New Roman"/>
        </w:rPr>
        <w:t xml:space="preserve">. The first </w:t>
      </w:r>
      <w:ins w:id="449" w:author="Filipa  Calado" w:date="2023-01-25T10:20:00Z">
        <w:r w:rsidR="00912371">
          <w:rPr>
            <w:rFonts w:cs="Times New Roman"/>
          </w:rPr>
          <w:t xml:space="preserve">way </w:t>
        </w:r>
      </w:ins>
      <w:r w:rsidR="00912371">
        <w:rPr>
          <w:rFonts w:cs="Times New Roman"/>
        </w:rPr>
        <w:t>is</w:t>
      </w:r>
      <w:ins w:id="450" w:author="Filipa  Calado" w:date="2023-01-25T10:20:00Z">
        <w:r w:rsidR="00912371">
          <w:rPr>
            <w:rFonts w:cs="Times New Roman"/>
          </w:rPr>
          <w:t xml:space="preserve"> by</w:t>
        </w:r>
      </w:ins>
      <w:r w:rsidR="00912371">
        <w:rPr>
          <w:rFonts w:cs="Times New Roman"/>
        </w:rPr>
        <w:t xml:space="preserve"> a</w:t>
      </w:r>
      <w:r w:rsidRPr="00EF25D1">
        <w:rPr>
          <w:rFonts w:cs="Times New Roman"/>
        </w:rPr>
        <w:t xml:space="preserve"> strategy of narration, where Johnson</w:t>
      </w:r>
      <w:r w:rsidR="00912371">
        <w:rPr>
          <w:rFonts w:cs="Times New Roman"/>
        </w:rPr>
        <w:t xml:space="preserve"> </w:t>
      </w:r>
      <w:del w:id="451" w:author="Filipa  Calado" w:date="2023-01-25T10:20:00Z">
        <w:r w:rsidRPr="00EF25D1">
          <w:rPr>
            <w:rFonts w:cs="Times New Roman"/>
          </w:rPr>
          <w:delText>interweaves</w:delText>
        </w:r>
      </w:del>
      <w:ins w:id="452" w:author="Filipa  Calado" w:date="2023-01-25T10:20:00Z">
        <w:r w:rsidR="00912371">
          <w:rPr>
            <w:rFonts w:cs="Times New Roman"/>
          </w:rPr>
          <w:t>pieces together</w:t>
        </w:r>
      </w:ins>
      <w:r w:rsidR="00912371">
        <w:rPr>
          <w:rFonts w:cs="Times New Roman"/>
        </w:rPr>
        <w:t xml:space="preserve"> </w:t>
      </w:r>
      <w:r w:rsidRPr="00EF25D1">
        <w:rPr>
          <w:rFonts w:cs="Times New Roman"/>
        </w:rPr>
        <w:t xml:space="preserve">fragments that, on their own, tell a story of bondage and subjection to power. Rather than reify this dominating narrative, Johnson relates the “ways black women sought out profane, pleasurable, and erotic entanglements as practices of freedom” (Johnson 2020, 12). </w:t>
      </w:r>
      <w:del w:id="453" w:author="Filipa  Calado" w:date="2023-01-25T10:20:00Z">
        <w:r w:rsidRPr="00EF25D1">
          <w:rPr>
            <w:rFonts w:cs="Times New Roman"/>
          </w:rPr>
          <w:delText>She</w:delText>
        </w:r>
      </w:del>
      <w:ins w:id="454" w:author="Filipa  Calado" w:date="2023-01-25T10:20:00Z">
        <w:r w:rsidR="00912371">
          <w:rPr>
            <w:rFonts w:cs="Times New Roman"/>
          </w:rPr>
          <w:t>For example, s</w:t>
        </w:r>
        <w:r w:rsidRPr="00EF25D1">
          <w:rPr>
            <w:rFonts w:cs="Times New Roman"/>
          </w:rPr>
          <w:t>he</w:t>
        </w:r>
      </w:ins>
      <w:r w:rsidRPr="00EF25D1">
        <w:rPr>
          <w:rFonts w:cs="Times New Roman"/>
        </w:rPr>
        <w:t xml:space="preserve"> frames each chapter with the story of different </w:t>
      </w:r>
      <w:del w:id="455" w:author="Filipa  Calado" w:date="2023-01-25T10:20:00Z">
        <w:r w:rsidRPr="00EF25D1">
          <w:rPr>
            <w:rFonts w:cs="Times New Roman"/>
          </w:rPr>
          <w:delText>figure</w:delText>
        </w:r>
      </w:del>
      <w:ins w:id="456" w:author="Filipa  Calado" w:date="2023-01-25T10:20:00Z">
        <w:r w:rsidR="00912371">
          <w:rPr>
            <w:rFonts w:cs="Times New Roman"/>
          </w:rPr>
          <w:t>woman</w:t>
        </w:r>
      </w:ins>
      <w:r w:rsidRPr="00EF25D1">
        <w:rPr>
          <w:rFonts w:cs="Times New Roman"/>
        </w:rPr>
        <w:t xml:space="preserve"> from the archive, constructing for the reader a vivid scene </w:t>
      </w:r>
      <w:del w:id="457" w:author="Filipa  Calado" w:date="2023-01-25T10:20:00Z">
        <w:r w:rsidRPr="00EF25D1">
          <w:rPr>
            <w:rFonts w:cs="Times New Roman"/>
          </w:rPr>
          <w:delText xml:space="preserve">from the woman's life in a way </w:delText>
        </w:r>
      </w:del>
      <w:r w:rsidR="00912371">
        <w:rPr>
          <w:rFonts w:cs="Times New Roman"/>
        </w:rPr>
        <w:t xml:space="preserve">that </w:t>
      </w:r>
      <w:r w:rsidRPr="00EF25D1">
        <w:rPr>
          <w:rFonts w:cs="Times New Roman"/>
        </w:rPr>
        <w:t xml:space="preserve">foregrounds </w:t>
      </w:r>
      <w:del w:id="458" w:author="Filipa  Calado" w:date="2023-01-25T10:20:00Z">
        <w:r w:rsidRPr="00EF25D1">
          <w:rPr>
            <w:rFonts w:cs="Times New Roman"/>
          </w:rPr>
          <w:delText>her</w:delText>
        </w:r>
      </w:del>
      <w:ins w:id="459" w:author="Filipa  Calado" w:date="2023-01-25T10:20:00Z">
        <w:r w:rsidR="00912371">
          <w:rPr>
            <w:rFonts w:cs="Times New Roman"/>
          </w:rPr>
          <w:t>the woman’s</w:t>
        </w:r>
      </w:ins>
      <w:r w:rsidRPr="00EF25D1">
        <w:rPr>
          <w:rFonts w:cs="Times New Roman"/>
        </w:rPr>
        <w:t xml:space="preserve"> character and </w:t>
      </w:r>
      <w:del w:id="460" w:author="Filipa  Calado" w:date="2023-01-25T10:20:00Z">
        <w:r w:rsidRPr="00EF25D1">
          <w:rPr>
            <w:rFonts w:cs="Times New Roman"/>
          </w:rPr>
          <w:delText xml:space="preserve">accomplishment. For example, </w:delText>
        </w:r>
      </w:del>
      <w:ins w:id="461" w:author="Filipa  Calado" w:date="2023-01-25T10:20:00Z">
        <w:r w:rsidRPr="00EF25D1">
          <w:rPr>
            <w:rFonts w:cs="Times New Roman"/>
          </w:rPr>
          <w:t>accomplishment</w:t>
        </w:r>
        <w:r w:rsidR="00912371">
          <w:rPr>
            <w:rFonts w:cs="Times New Roman"/>
          </w:rPr>
          <w:t>s</w:t>
        </w:r>
        <w:r w:rsidRPr="00EF25D1">
          <w:rPr>
            <w:rFonts w:cs="Times New Roman"/>
          </w:rPr>
          <w:t xml:space="preserve">. </w:t>
        </w:r>
        <w:r w:rsidR="00912371">
          <w:rPr>
            <w:rFonts w:cs="Times New Roman"/>
          </w:rPr>
          <w:t xml:space="preserve">One chapter begins with </w:t>
        </w:r>
      </w:ins>
      <w:r w:rsidR="00912371">
        <w:rPr>
          <w:rFonts w:cs="Times New Roman"/>
        </w:rPr>
        <w:t>a</w:t>
      </w:r>
      <w:r w:rsidRPr="00EF25D1">
        <w:rPr>
          <w:rFonts w:cs="Times New Roman"/>
        </w:rPr>
        <w:t xml:space="preserve"> dinner party by </w:t>
      </w:r>
      <w:proofErr w:type="spellStart"/>
      <w:r w:rsidRPr="00EF25D1">
        <w:rPr>
          <w:rFonts w:cs="Times New Roman"/>
        </w:rPr>
        <w:t>Seignora</w:t>
      </w:r>
      <w:proofErr w:type="spellEnd"/>
      <w:r w:rsidRPr="00EF25D1">
        <w:rPr>
          <w:rFonts w:cs="Times New Roman"/>
        </w:rPr>
        <w:t xml:space="preserve"> </w:t>
      </w:r>
      <w:proofErr w:type="spellStart"/>
      <w:r w:rsidRPr="00EF25D1">
        <w:rPr>
          <w:rFonts w:cs="Times New Roman"/>
        </w:rPr>
        <w:t>Catti</w:t>
      </w:r>
      <w:proofErr w:type="spellEnd"/>
      <w:r w:rsidRPr="00EF25D1">
        <w:rPr>
          <w:rFonts w:cs="Times New Roman"/>
        </w:rPr>
        <w:t xml:space="preserve">, </w:t>
      </w:r>
      <w:del w:id="462" w:author="Filipa  Calado" w:date="2023-01-25T10:20:00Z">
        <w:r w:rsidRPr="00EF25D1">
          <w:rPr>
            <w:rFonts w:cs="Times New Roman"/>
          </w:rPr>
          <w:delText>"</w:delText>
        </w:r>
      </w:del>
      <w:ins w:id="463" w:author="Filipa  Calado" w:date="2023-01-25T10:20:00Z">
        <w:r w:rsidR="00912371">
          <w:rPr>
            <w:rFonts w:cs="Times New Roman"/>
          </w:rPr>
          <w:t>“</w:t>
        </w:r>
      </w:ins>
      <w:r w:rsidRPr="00EF25D1">
        <w:rPr>
          <w:rFonts w:cs="Times New Roman"/>
        </w:rPr>
        <w:t>a wealthy merchant in her own right</w:t>
      </w:r>
      <w:del w:id="464" w:author="Filipa  Calado" w:date="2023-01-25T10:20:00Z">
        <w:r w:rsidRPr="00EF25D1">
          <w:rPr>
            <w:rFonts w:cs="Times New Roman"/>
          </w:rPr>
          <w:delText xml:space="preserve">, </w:delText>
        </w:r>
      </w:del>
      <w:ins w:id="465" w:author="Filipa  Calado" w:date="2023-01-25T10:20:00Z">
        <w:r w:rsidRPr="00EF25D1">
          <w:rPr>
            <w:rFonts w:cs="Times New Roman"/>
          </w:rPr>
          <w:t>,</w:t>
        </w:r>
        <w:r w:rsidR="00912371">
          <w:rPr>
            <w:rFonts w:cs="Times New Roman"/>
          </w:rPr>
          <w:t>” who “</w:t>
        </w:r>
      </w:ins>
      <w:r w:rsidRPr="00EF25D1">
        <w:rPr>
          <w:rFonts w:cs="Times New Roman"/>
        </w:rPr>
        <w:t>had leveraged her status as the wife of a European against her commercial savvy</w:t>
      </w:r>
      <w:del w:id="466" w:author="Filipa  Calado" w:date="2023-01-25T10:20:00Z">
        <w:r w:rsidRPr="00EF25D1">
          <w:rPr>
            <w:rFonts w:cs="Times New Roman"/>
          </w:rPr>
          <w:delText xml:space="preserve"> and the opportunities and experience of living in the middle ground between the Atlantic Ocean to the west and the Wolof sovereigns in the east</w:delText>
        </w:r>
      </w:del>
      <w:ins w:id="467" w:author="Filipa  Calado" w:date="2023-01-25T10:20:00Z">
        <w:r w:rsidR="00912371">
          <w:rPr>
            <w:rFonts w:cs="Times New Roman"/>
          </w:rPr>
          <w:t>…</w:t>
        </w:r>
      </w:ins>
      <w:r w:rsidR="00912371">
        <w:rPr>
          <w:rFonts w:cs="Times New Roman"/>
        </w:rPr>
        <w:t xml:space="preserve"> </w:t>
      </w:r>
      <w:r w:rsidRPr="00EF25D1">
        <w:rPr>
          <w:rFonts w:cs="Times New Roman"/>
        </w:rPr>
        <w:t xml:space="preserve">for her own benefit" (Johnson 16). The notes reveal that the sources for </w:t>
      </w:r>
      <w:proofErr w:type="spellStart"/>
      <w:r w:rsidRPr="00EF25D1">
        <w:rPr>
          <w:rFonts w:cs="Times New Roman"/>
        </w:rPr>
        <w:t>Catti's</w:t>
      </w:r>
      <w:proofErr w:type="spellEnd"/>
      <w:r w:rsidRPr="00EF25D1">
        <w:rPr>
          <w:rFonts w:cs="Times New Roman"/>
        </w:rPr>
        <w:t xml:space="preserve"> biography stem from biographical writings featuring Jean </w:t>
      </w:r>
      <w:proofErr w:type="spellStart"/>
      <w:r w:rsidRPr="00EF25D1">
        <w:rPr>
          <w:rFonts w:cs="Times New Roman"/>
        </w:rPr>
        <w:t>Barbot</w:t>
      </w:r>
      <w:proofErr w:type="spellEnd"/>
      <w:r w:rsidRPr="00EF25D1">
        <w:rPr>
          <w:rFonts w:cs="Times New Roman"/>
        </w:rPr>
        <w:t xml:space="preserve">, a commercial agent for a French slaving company based in Senegal. In Johnson's narrative, </w:t>
      </w:r>
      <w:proofErr w:type="spellStart"/>
      <w:r w:rsidRPr="00EF25D1">
        <w:rPr>
          <w:rFonts w:cs="Times New Roman"/>
        </w:rPr>
        <w:t>Barbot</w:t>
      </w:r>
      <w:proofErr w:type="spellEnd"/>
      <w:r w:rsidRPr="00EF25D1">
        <w:rPr>
          <w:rFonts w:cs="Times New Roman"/>
        </w:rPr>
        <w:t xml:space="preserve"> functions as a supporting character, a guest at </w:t>
      </w:r>
      <w:proofErr w:type="spellStart"/>
      <w:r w:rsidRPr="00EF25D1">
        <w:rPr>
          <w:rFonts w:cs="Times New Roman"/>
        </w:rPr>
        <w:t>Catti's</w:t>
      </w:r>
      <w:proofErr w:type="spellEnd"/>
      <w:r w:rsidRPr="00EF25D1">
        <w:rPr>
          <w:rFonts w:cs="Times New Roman"/>
        </w:rPr>
        <w:t xml:space="preserve"> dinner party who serves to distinguish her graciousness and work as a host. Johnson's method of bringing </w:t>
      </w:r>
      <w:proofErr w:type="spellStart"/>
      <w:r w:rsidRPr="00EF25D1">
        <w:rPr>
          <w:rFonts w:cs="Times New Roman"/>
        </w:rPr>
        <w:t>Catti</w:t>
      </w:r>
      <w:proofErr w:type="spellEnd"/>
      <w:r w:rsidRPr="00EF25D1">
        <w:rPr>
          <w:rFonts w:cs="Times New Roman"/>
        </w:rPr>
        <w:t xml:space="preserve"> into the foreground requires more than just assembling fragments from </w:t>
      </w:r>
      <w:proofErr w:type="spellStart"/>
      <w:r w:rsidRPr="00EF25D1">
        <w:rPr>
          <w:rFonts w:cs="Times New Roman"/>
        </w:rPr>
        <w:t>Barbot's</w:t>
      </w:r>
      <w:proofErr w:type="spellEnd"/>
      <w:r w:rsidRPr="00EF25D1">
        <w:rPr>
          <w:rFonts w:cs="Times New Roman"/>
        </w:rPr>
        <w:t xml:space="preserve"> biographies; it requires narrating from what Johnson describes at the end of her book as "a deeper well of women, communities, practices, strategies, failures, and terrors that shaped the meaning of freedom and a faith in the possibility of emancipation" (Johnson 2020, 231). These histories, which </w:t>
      </w:r>
      <w:r w:rsidRPr="00EF25D1">
        <w:rPr>
          <w:rFonts w:cs="Times New Roman"/>
        </w:rPr>
        <w:lastRenderedPageBreak/>
        <w:t xml:space="preserve">will never be known, influence stories like the one of </w:t>
      </w:r>
      <w:proofErr w:type="spellStart"/>
      <w:r w:rsidRPr="00EF25D1">
        <w:rPr>
          <w:rFonts w:cs="Times New Roman"/>
        </w:rPr>
        <w:t>Seignora</w:t>
      </w:r>
      <w:proofErr w:type="spellEnd"/>
      <w:r w:rsidRPr="00EF25D1">
        <w:rPr>
          <w:rFonts w:cs="Times New Roman"/>
        </w:rPr>
        <w:t xml:space="preserve"> </w:t>
      </w:r>
      <w:proofErr w:type="spellStart"/>
      <w:r w:rsidRPr="00EF25D1">
        <w:rPr>
          <w:rFonts w:cs="Times New Roman"/>
        </w:rPr>
        <w:t>Catti</w:t>
      </w:r>
      <w:proofErr w:type="spellEnd"/>
      <w:r w:rsidRPr="00EF25D1">
        <w:rPr>
          <w:rFonts w:cs="Times New Roman"/>
        </w:rPr>
        <w:t>, "the part we are able to witness" (Johnson 2020, 231).</w:t>
      </w:r>
    </w:p>
    <w:p w14:paraId="7D1279B0" w14:textId="68904B2B" w:rsidR="00EF25D1" w:rsidRPr="00EF25D1" w:rsidRDefault="00EF25D1" w:rsidP="00EF25D1">
      <w:pPr>
        <w:pStyle w:val="Textbody"/>
        <w:spacing w:line="480" w:lineRule="auto"/>
        <w:ind w:firstLine="567"/>
        <w:rPr>
          <w:rFonts w:cs="Times New Roman"/>
        </w:rPr>
      </w:pPr>
      <w:r w:rsidRPr="00EF25D1">
        <w:rPr>
          <w:rFonts w:cs="Times New Roman"/>
        </w:rPr>
        <w:t xml:space="preserve">In addition </w:t>
      </w:r>
      <w:r w:rsidR="00912371">
        <w:rPr>
          <w:rFonts w:cs="Times New Roman"/>
        </w:rPr>
        <w:t xml:space="preserve">to </w:t>
      </w:r>
      <w:del w:id="468" w:author="Filipa  Calado" w:date="2023-01-25T10:20:00Z">
        <w:r w:rsidRPr="00EF25D1">
          <w:rPr>
            <w:rFonts w:cs="Times New Roman"/>
          </w:rPr>
          <w:delText>through and</w:delText>
        </w:r>
      </w:del>
      <w:ins w:id="469" w:author="Filipa  Calado" w:date="2023-01-25T10:20:00Z">
        <w:r w:rsidR="00912371">
          <w:rPr>
            <w:rFonts w:cs="Times New Roman"/>
          </w:rPr>
          <w:t>reading</w:t>
        </w:r>
      </w:ins>
      <w:r w:rsidRPr="00EF25D1">
        <w:rPr>
          <w:rFonts w:cs="Times New Roman"/>
        </w:rPr>
        <w:t xml:space="preserve"> between the fragments in the record, </w:t>
      </w:r>
      <w:del w:id="470" w:author="Filipa  Calado" w:date="2023-01-25T10:20:00Z">
        <w:r w:rsidRPr="00EF25D1">
          <w:rPr>
            <w:rFonts w:cs="Times New Roman"/>
          </w:rPr>
          <w:delText>Johnson's critical method invovles re-encoding</w:delText>
        </w:r>
      </w:del>
      <w:ins w:id="471" w:author="Filipa  Calado" w:date="2023-01-25T10:20:00Z">
        <w:r w:rsidR="00912371">
          <w:rPr>
            <w:rFonts w:cs="Times New Roman"/>
          </w:rPr>
          <w:t xml:space="preserve">Johnson </w:t>
        </w:r>
        <w:proofErr w:type="spellStart"/>
        <w:r w:rsidRPr="00EF25D1">
          <w:rPr>
            <w:rFonts w:cs="Times New Roman"/>
          </w:rPr>
          <w:t>re</w:t>
        </w:r>
        <w:r w:rsidR="00912371">
          <w:rPr>
            <w:rFonts w:cs="Times New Roman"/>
          </w:rPr>
          <w:t>signifies</w:t>
        </w:r>
      </w:ins>
      <w:proofErr w:type="spellEnd"/>
      <w:r w:rsidRPr="00EF25D1">
        <w:rPr>
          <w:rFonts w:cs="Times New Roman"/>
        </w:rPr>
        <w:t xml:space="preserve"> its silences. Drawing from Hortense </w:t>
      </w:r>
      <w:proofErr w:type="spellStart"/>
      <w:r w:rsidRPr="00EF25D1">
        <w:rPr>
          <w:rFonts w:cs="Times New Roman"/>
        </w:rPr>
        <w:t>Spillers's</w:t>
      </w:r>
      <w:proofErr w:type="spellEnd"/>
      <w:r w:rsidRPr="00EF25D1">
        <w:rPr>
          <w:rFonts w:cs="Times New Roman"/>
        </w:rPr>
        <w:t xml:space="preserve"> theorizing on the effects of slavery on gender, Johnson's project </w:t>
      </w:r>
      <w:del w:id="472" w:author="Filipa  Calado" w:date="2023-01-25T10:20:00Z">
        <w:r w:rsidRPr="00EF25D1">
          <w:rPr>
            <w:rFonts w:cs="Times New Roman"/>
          </w:rPr>
          <w:delText>works to "rejec[t]</w:delText>
        </w:r>
      </w:del>
      <w:ins w:id="473" w:author="Filipa  Calado" w:date="2023-01-25T10:20:00Z">
        <w:r w:rsidR="00912371">
          <w:rPr>
            <w:rFonts w:cs="Times New Roman"/>
          </w:rPr>
          <w:t>“</w:t>
        </w:r>
        <w:r w:rsidRPr="00EF25D1">
          <w:rPr>
            <w:rFonts w:cs="Times New Roman"/>
          </w:rPr>
          <w:t>rejec</w:t>
        </w:r>
        <w:r w:rsidR="00912371">
          <w:rPr>
            <w:rFonts w:cs="Times New Roman"/>
          </w:rPr>
          <w:t>ts</w:t>
        </w:r>
      </w:ins>
      <w:r w:rsidRPr="00EF25D1">
        <w:rPr>
          <w:rFonts w:cs="Times New Roman"/>
        </w:rPr>
        <w:t xml:space="preserve"> discourses of black women as lascivious or wicked, and </w:t>
      </w:r>
      <w:proofErr w:type="spellStart"/>
      <w:r w:rsidRPr="00EF25D1">
        <w:rPr>
          <w:rFonts w:cs="Times New Roman"/>
        </w:rPr>
        <w:t>transmut</w:t>
      </w:r>
      <w:proofErr w:type="spellEnd"/>
      <w:r w:rsidRPr="00EF25D1">
        <w:rPr>
          <w:rFonts w:cs="Times New Roman"/>
        </w:rPr>
        <w:t>[e] them into practices of defiance and pleasure for themselves</w:t>
      </w:r>
      <w:del w:id="474" w:author="Filipa  Calado" w:date="2023-01-25T10:20:00Z">
        <w:r w:rsidRPr="00EF25D1">
          <w:rPr>
            <w:rFonts w:cs="Times New Roman"/>
          </w:rPr>
          <w:delText>"</w:delText>
        </w:r>
      </w:del>
      <w:ins w:id="475" w:author="Filipa  Calado" w:date="2023-01-25T10:20:00Z">
        <w:r w:rsidR="00912371">
          <w:rPr>
            <w:rFonts w:cs="Times New Roman"/>
          </w:rPr>
          <w:t>”</w:t>
        </w:r>
      </w:ins>
      <w:r w:rsidR="00912371">
        <w:rPr>
          <w:rFonts w:cs="Times New Roman"/>
        </w:rPr>
        <w:t xml:space="preserve"> </w:t>
      </w:r>
      <w:r w:rsidRPr="00EF25D1">
        <w:rPr>
          <w:rFonts w:cs="Times New Roman"/>
        </w:rPr>
        <w:t xml:space="preserve">(Johnson 2020, 10). This work emerges most provocatively in the way that Johnson handles information that is missing from the archive, for example, a census that ignores the presence of black women and girls living in the New Orleans area in the early 18th century. Reading these absences as </w:t>
      </w:r>
      <w:del w:id="476" w:author="Filipa  Calado" w:date="2023-01-25T10:20:00Z">
        <w:r w:rsidRPr="00EF25D1">
          <w:rPr>
            <w:rFonts w:cs="Times New Roman"/>
          </w:rPr>
          <w:delText>"</w:delText>
        </w:r>
      </w:del>
      <w:ins w:id="477" w:author="Filipa  Calado" w:date="2023-01-25T10:20:00Z">
        <w:r w:rsidR="00912371">
          <w:rPr>
            <w:rFonts w:cs="Times New Roman"/>
          </w:rPr>
          <w:t>“</w:t>
        </w:r>
      </w:ins>
      <w:r w:rsidRPr="00EF25D1">
        <w:rPr>
          <w:rFonts w:cs="Times New Roman"/>
        </w:rPr>
        <w:t>null values</w:t>
      </w:r>
      <w:del w:id="478" w:author="Filipa  Calado" w:date="2023-01-25T10:20:00Z">
        <w:r w:rsidRPr="00EF25D1">
          <w:rPr>
            <w:rFonts w:cs="Times New Roman"/>
          </w:rPr>
          <w:delText>,"</w:delText>
        </w:r>
      </w:del>
      <w:ins w:id="479" w:author="Filipa  Calado" w:date="2023-01-25T10:20:00Z">
        <w:r w:rsidRPr="00EF25D1">
          <w:rPr>
            <w:rFonts w:cs="Times New Roman"/>
          </w:rPr>
          <w:t>,</w:t>
        </w:r>
        <w:r w:rsidR="00912371">
          <w:rPr>
            <w:rFonts w:cs="Times New Roman"/>
          </w:rPr>
          <w:t>”</w:t>
        </w:r>
      </w:ins>
      <w:r w:rsidRPr="00EF25D1">
        <w:rPr>
          <w:rFonts w:cs="Times New Roman"/>
        </w:rPr>
        <w:t xml:space="preserve"> rather than absent values or zero values,</w:t>
      </w:r>
      <w:r w:rsidRPr="00EF25D1">
        <w:rPr>
          <w:rStyle w:val="FootnoteReference"/>
          <w:rFonts w:cs="Times New Roman"/>
        </w:rPr>
        <w:footnoteReference w:id="7"/>
      </w:r>
      <w:r w:rsidRPr="00EF25D1">
        <w:rPr>
          <w:rFonts w:cs="Times New Roman"/>
        </w:rPr>
        <w:t xml:space="preserve"> Johnson reframes the absence of information </w:t>
      </w:r>
      <w:del w:id="480" w:author="Filipa  Calado" w:date="2023-01-25T10:20:00Z">
        <w:r w:rsidRPr="00EF25D1">
          <w:rPr>
            <w:rFonts w:cs="Times New Roman"/>
          </w:rPr>
          <w:delText>into resistence, in particular, to "</w:delText>
        </w:r>
      </w:del>
      <w:ins w:id="481" w:author="Filipa  Calado" w:date="2023-01-25T10:20:00Z">
        <w:r w:rsidR="00912371">
          <w:rPr>
            <w:rFonts w:cs="Times New Roman"/>
          </w:rPr>
          <w:t>to “</w:t>
        </w:r>
      </w:ins>
      <w:proofErr w:type="spellStart"/>
      <w:r w:rsidRPr="00EF25D1">
        <w:rPr>
          <w:rFonts w:cs="Times New Roman"/>
        </w:rPr>
        <w:t>resis</w:t>
      </w:r>
      <w:proofErr w:type="spellEnd"/>
      <w:r w:rsidRPr="00EF25D1">
        <w:rPr>
          <w:rFonts w:cs="Times New Roman"/>
        </w:rPr>
        <w:t>[t] equating the missing or inapplicable information with black death</w:t>
      </w:r>
      <w:del w:id="482" w:author="Filipa  Calado" w:date="2023-01-25T10:20:00Z">
        <w:r w:rsidRPr="00EF25D1">
          <w:rPr>
            <w:rFonts w:cs="Times New Roman"/>
          </w:rPr>
          <w:delText>"</w:delText>
        </w:r>
      </w:del>
      <w:ins w:id="483" w:author="Filipa  Calado" w:date="2023-01-25T10:20:00Z">
        <w:r w:rsidR="00912371">
          <w:rPr>
            <w:rFonts w:cs="Times New Roman"/>
          </w:rPr>
          <w:t>”</w:t>
        </w:r>
      </w:ins>
      <w:r w:rsidRPr="00EF25D1">
        <w:rPr>
          <w:rFonts w:cs="Times New Roman"/>
        </w:rPr>
        <w:t xml:space="preserve"> (Johnson 2020, 135). Asserting these null values allows Johnson to index where these women exceed the logics of colonial subjectification:</w:t>
      </w:r>
    </w:p>
    <w:p w14:paraId="48D34AF3" w14:textId="77777777" w:rsidR="00EF25D1" w:rsidRPr="00EF25D1" w:rsidRDefault="00EF25D1" w:rsidP="00EF25D1">
      <w:pPr>
        <w:pStyle w:val="Quotations"/>
        <w:rPr>
          <w:rFonts w:cs="Times New Roman"/>
        </w:rPr>
      </w:pPr>
      <w:r w:rsidRPr="00EF25D1">
        <w:rPr>
          <w:rFonts w:cs="Times New Roman"/>
        </w:rPr>
        <w:t>It is possible to see their absence as evidence of either their perceived nonexistence or lack of importance, or inferior data-collection practices. It is also possible, however, to hear in the register's silence the ecstatic shout of black freedom practices transgressing colonial desires, black people forming maps of kin between towns and countryside, black women loving each other into free states that could not be counted by census officials, much less managed by imperial entities or recorded on manuscript pages. Johnson 2020, 143</w:t>
      </w:r>
    </w:p>
    <w:p w14:paraId="17A81624" w14:textId="6E30A338" w:rsidR="00EF25D1" w:rsidRDefault="00EF25D1" w:rsidP="00EF25D1">
      <w:pPr>
        <w:pStyle w:val="Textbody"/>
        <w:spacing w:line="480" w:lineRule="auto"/>
        <w:rPr>
          <w:rFonts w:cs="Times New Roman"/>
        </w:rPr>
      </w:pPr>
      <w:del w:id="484" w:author="Filipa  Calado" w:date="2023-01-25T10:20:00Z">
        <w:r w:rsidRPr="00EF25D1">
          <w:rPr>
            <w:rFonts w:cs="Times New Roman"/>
          </w:rPr>
          <w:delText>Tracing</w:delText>
        </w:r>
      </w:del>
      <w:ins w:id="485" w:author="Filipa  Calado" w:date="2023-01-25T10:20:00Z">
        <w:r w:rsidR="00912371">
          <w:rPr>
            <w:rFonts w:cs="Times New Roman"/>
          </w:rPr>
          <w:t>The</w:t>
        </w:r>
      </w:ins>
      <w:r w:rsidR="00912371">
        <w:rPr>
          <w:rFonts w:cs="Times New Roman"/>
        </w:rPr>
        <w:t xml:space="preserve"> </w:t>
      </w:r>
      <w:r w:rsidRPr="00EF25D1">
        <w:rPr>
          <w:rFonts w:cs="Times New Roman"/>
        </w:rPr>
        <w:t xml:space="preserve">histories of what could have been, </w:t>
      </w:r>
      <w:del w:id="486" w:author="Filipa  Calado" w:date="2023-01-25T10:20:00Z">
        <w:r w:rsidRPr="00EF25D1">
          <w:rPr>
            <w:rFonts w:cs="Times New Roman"/>
          </w:rPr>
          <w:delText>but what is not recorded, because it does</w:delText>
        </w:r>
      </w:del>
      <w:ins w:id="487" w:author="Filipa  Calado" w:date="2023-01-25T10:20:00Z">
        <w:r w:rsidR="00912371">
          <w:rPr>
            <w:rFonts w:cs="Times New Roman"/>
          </w:rPr>
          <w:t>which do</w:t>
        </w:r>
      </w:ins>
      <w:r w:rsidR="00912371">
        <w:rPr>
          <w:rFonts w:cs="Times New Roman"/>
        </w:rPr>
        <w:t xml:space="preserve"> </w:t>
      </w:r>
      <w:r w:rsidRPr="00EF25D1">
        <w:rPr>
          <w:rFonts w:cs="Times New Roman"/>
        </w:rPr>
        <w:t xml:space="preserve">not fit into dominant systems of quantification, </w:t>
      </w:r>
      <w:del w:id="488" w:author="Filipa  Calado" w:date="2023-01-25T10:20:00Z">
        <w:r w:rsidRPr="00EF25D1">
          <w:rPr>
            <w:rFonts w:cs="Times New Roman"/>
          </w:rPr>
          <w:delText>Johnson describes</w:delText>
        </w:r>
      </w:del>
      <w:ins w:id="489" w:author="Filipa  Calado" w:date="2023-01-25T10:20:00Z">
        <w:r w:rsidR="00912371">
          <w:rPr>
            <w:rFonts w:cs="Times New Roman"/>
          </w:rPr>
          <w:t>include</w:t>
        </w:r>
      </w:ins>
      <w:r w:rsidR="00912371">
        <w:rPr>
          <w:rFonts w:cs="Times New Roman"/>
        </w:rPr>
        <w:t xml:space="preserve"> the radical seeking of </w:t>
      </w:r>
      <w:del w:id="490" w:author="Filipa  Calado" w:date="2023-01-25T10:20:00Z">
        <w:r w:rsidRPr="00EF25D1">
          <w:rPr>
            <w:rFonts w:cs="Times New Roman"/>
          </w:rPr>
          <w:delText>"</w:delText>
        </w:r>
      </w:del>
      <w:ins w:id="491" w:author="Filipa  Calado" w:date="2023-01-25T10:20:00Z">
        <w:r w:rsidR="00912371">
          <w:rPr>
            <w:rFonts w:cs="Times New Roman"/>
          </w:rPr>
          <w:t>“</w:t>
        </w:r>
      </w:ins>
      <w:r w:rsidRPr="00EF25D1">
        <w:rPr>
          <w:rFonts w:cs="Times New Roman"/>
        </w:rPr>
        <w:t>joy and pleasure, g[</w:t>
      </w:r>
      <w:proofErr w:type="spellStart"/>
      <w:r w:rsidRPr="00EF25D1">
        <w:rPr>
          <w:rFonts w:cs="Times New Roman"/>
        </w:rPr>
        <w:t>iving</w:t>
      </w:r>
      <w:proofErr w:type="spellEnd"/>
      <w:r w:rsidRPr="00EF25D1">
        <w:rPr>
          <w:rFonts w:cs="Times New Roman"/>
        </w:rPr>
        <w:t>] birth, mother[</w:t>
      </w:r>
      <w:proofErr w:type="spellStart"/>
      <w:r w:rsidRPr="00EF25D1">
        <w:rPr>
          <w:rFonts w:cs="Times New Roman"/>
        </w:rPr>
        <w:t>ing</w:t>
      </w:r>
      <w:proofErr w:type="spellEnd"/>
      <w:r w:rsidRPr="00EF25D1">
        <w:rPr>
          <w:rFonts w:cs="Times New Roman"/>
        </w:rPr>
        <w:t xml:space="preserve">] spaces of care and celebration, and </w:t>
      </w:r>
      <w:proofErr w:type="spellStart"/>
      <w:r w:rsidRPr="00EF25D1">
        <w:rPr>
          <w:rFonts w:cs="Times New Roman"/>
        </w:rPr>
        <w:t>cultivat</w:t>
      </w:r>
      <w:proofErr w:type="spellEnd"/>
      <w:r w:rsidRPr="00EF25D1">
        <w:rPr>
          <w:rFonts w:cs="Times New Roman"/>
        </w:rPr>
        <w:t>[</w:t>
      </w:r>
      <w:proofErr w:type="spellStart"/>
      <w:r w:rsidRPr="00EF25D1">
        <w:rPr>
          <w:rFonts w:cs="Times New Roman"/>
        </w:rPr>
        <w:t>ing</w:t>
      </w:r>
      <w:proofErr w:type="spellEnd"/>
      <w:r w:rsidRPr="00EF25D1">
        <w:rPr>
          <w:rFonts w:cs="Times New Roman"/>
        </w:rPr>
        <w:t xml:space="preserve">] expressive and embodied aesthetic practices to heal from the everyday toil of their </w:t>
      </w:r>
      <w:proofErr w:type="spellStart"/>
      <w:r w:rsidRPr="00EF25D1">
        <w:rPr>
          <w:rFonts w:cs="Times New Roman"/>
        </w:rPr>
        <w:t>laboring</w:t>
      </w:r>
      <w:proofErr w:type="spellEnd"/>
      <w:r w:rsidRPr="00EF25D1">
        <w:rPr>
          <w:rFonts w:cs="Times New Roman"/>
        </w:rPr>
        <w:t xml:space="preserve"> lives</w:t>
      </w:r>
      <w:del w:id="492" w:author="Filipa  Calado" w:date="2023-01-25T10:20:00Z">
        <w:r w:rsidRPr="00EF25D1">
          <w:rPr>
            <w:rFonts w:cs="Times New Roman"/>
          </w:rPr>
          <w:delText>"</w:delText>
        </w:r>
      </w:del>
      <w:ins w:id="493" w:author="Filipa  Calado" w:date="2023-01-25T10:20:00Z">
        <w:r w:rsidR="00912371">
          <w:rPr>
            <w:rFonts w:cs="Times New Roman"/>
          </w:rPr>
          <w:t>”</w:t>
        </w:r>
      </w:ins>
      <w:r w:rsidR="00912371">
        <w:rPr>
          <w:rFonts w:cs="Times New Roman"/>
        </w:rPr>
        <w:t xml:space="preserve"> </w:t>
      </w:r>
      <w:r w:rsidRPr="00EF25D1">
        <w:rPr>
          <w:rFonts w:cs="Times New Roman"/>
        </w:rPr>
        <w:t xml:space="preserve">(Johnson 10). By virtue of not being counted, Johnson argues, these women show </w:t>
      </w:r>
      <w:del w:id="494" w:author="Filipa  Calado" w:date="2023-01-25T10:20:00Z">
        <w:r w:rsidRPr="00EF25D1">
          <w:rPr>
            <w:rFonts w:cs="Times New Roman"/>
          </w:rPr>
          <w:delText>"</w:delText>
        </w:r>
      </w:del>
      <w:ins w:id="495" w:author="Filipa  Calado" w:date="2023-01-25T10:20:00Z">
        <w:r w:rsidR="00912371">
          <w:rPr>
            <w:rFonts w:cs="Times New Roman"/>
          </w:rPr>
          <w:t>“</w:t>
        </w:r>
      </w:ins>
      <w:r w:rsidRPr="00EF25D1">
        <w:rPr>
          <w:rFonts w:cs="Times New Roman"/>
        </w:rPr>
        <w:t xml:space="preserve">where they exceed the bounds of colonial </w:t>
      </w:r>
      <w:r w:rsidRPr="00EF25D1">
        <w:rPr>
          <w:rFonts w:cs="Times New Roman"/>
        </w:rPr>
        <w:lastRenderedPageBreak/>
        <w:t>power</w:t>
      </w:r>
      <w:del w:id="496" w:author="Filipa  Calado" w:date="2023-01-25T10:20:00Z">
        <w:r w:rsidRPr="00EF25D1">
          <w:rPr>
            <w:rFonts w:cs="Times New Roman"/>
          </w:rPr>
          <w:delText>" that is</w:delText>
        </w:r>
      </w:del>
      <w:ins w:id="497" w:author="Filipa  Calado" w:date="2023-01-25T10:20:00Z">
        <w:r w:rsidR="00912371">
          <w:rPr>
            <w:rFonts w:cs="Times New Roman"/>
          </w:rPr>
          <w:t>”</w:t>
        </w:r>
      </w:ins>
      <w:r w:rsidRPr="00EF25D1">
        <w:rPr>
          <w:rFonts w:cs="Times New Roman"/>
        </w:rPr>
        <w:t xml:space="preserve"> based on the quantification and commodification of black life. These null values allow Johnson to frame "blackness not as bondage… but as future possibility" (Johnson 2020, 10).</w:t>
      </w:r>
      <w:bookmarkStart w:id="498" w:name="org2a9ae54"/>
      <w:bookmarkStart w:id="499" w:name="OrgXref.org2a9ae54"/>
      <w:bookmarkEnd w:id="498"/>
    </w:p>
    <w:p w14:paraId="2E1498E2" w14:textId="284FC793" w:rsidR="00EF25D1" w:rsidRPr="00EF25D1" w:rsidRDefault="00EF25D1" w:rsidP="00EF25D1">
      <w:pPr>
        <w:pStyle w:val="Textbody"/>
        <w:spacing w:line="480" w:lineRule="auto"/>
        <w:rPr>
          <w:rFonts w:cs="Times New Roman"/>
          <w:b/>
          <w:bCs/>
          <w:i/>
          <w:iCs/>
          <w:sz w:val="28"/>
          <w:szCs w:val="28"/>
        </w:rPr>
      </w:pPr>
      <w:r w:rsidRPr="00EF25D1">
        <w:rPr>
          <w:rFonts w:cs="Times New Roman"/>
          <w:b/>
          <w:bCs/>
          <w:i/>
          <w:iCs/>
          <w:sz w:val="28"/>
          <w:szCs w:val="28"/>
        </w:rPr>
        <w:t>The Future of Editing</w:t>
      </w:r>
      <w:bookmarkEnd w:id="499"/>
    </w:p>
    <w:p w14:paraId="6739D3C4" w14:textId="7EC07B99" w:rsidR="00EF25D1" w:rsidRPr="00EF25D1" w:rsidRDefault="00EF25D1" w:rsidP="00EF25D1">
      <w:pPr>
        <w:pStyle w:val="Textbody"/>
        <w:spacing w:line="480" w:lineRule="auto"/>
        <w:ind w:firstLine="576"/>
        <w:rPr>
          <w:rFonts w:cs="Times New Roman"/>
        </w:rPr>
      </w:pPr>
      <w:r w:rsidRPr="00EF25D1">
        <w:rPr>
          <w:rFonts w:cs="Times New Roman"/>
        </w:rPr>
        <w:t xml:space="preserve">By way of conclusion, I will highlight two recent TEI projects </w:t>
      </w:r>
      <w:del w:id="500" w:author="Filipa  Calado" w:date="2023-01-25T10:20:00Z">
        <w:r w:rsidRPr="00EF25D1">
          <w:rPr>
            <w:rFonts w:cs="Times New Roman"/>
          </w:rPr>
          <w:delText xml:space="preserve">displaying encoding practices </w:delText>
        </w:r>
      </w:del>
      <w:r w:rsidRPr="00EF25D1">
        <w:rPr>
          <w:rFonts w:cs="Times New Roman"/>
        </w:rPr>
        <w:t xml:space="preserve">that, like Johnson's work on slavery's archive, resist rigid structures of dominance. </w:t>
      </w:r>
      <w:del w:id="501" w:author="Filipa  Calado" w:date="2023-01-25T10:20:00Z">
        <w:r w:rsidRPr="00EF25D1">
          <w:rPr>
            <w:rFonts w:cs="Times New Roman"/>
          </w:rPr>
          <w:delText>For, as</w:delText>
        </w:r>
      </w:del>
      <w:ins w:id="502" w:author="Filipa  Calado" w:date="2023-01-25T10:20:00Z">
        <w:r w:rsidR="00912371">
          <w:rPr>
            <w:rFonts w:cs="Times New Roman"/>
          </w:rPr>
          <w:t>As</w:t>
        </w:r>
      </w:ins>
      <w:r w:rsidR="00912371">
        <w:rPr>
          <w:rFonts w:cs="Times New Roman"/>
        </w:rPr>
        <w:t xml:space="preserve"> </w:t>
      </w:r>
      <w:r w:rsidRPr="00EF25D1">
        <w:rPr>
          <w:rFonts w:cs="Times New Roman"/>
        </w:rPr>
        <w:t xml:space="preserve">Amy Earhart points out, editorial practices are bound by structures deeper than the TEI data format. The obstacles that prevent many </w:t>
      </w:r>
      <w:proofErr w:type="gramStart"/>
      <w:r w:rsidRPr="00EF25D1">
        <w:rPr>
          <w:rFonts w:cs="Times New Roman"/>
        </w:rPr>
        <w:t>text</w:t>
      </w:r>
      <w:proofErr w:type="gramEnd"/>
      <w:r w:rsidRPr="00EF25D1">
        <w:rPr>
          <w:rFonts w:cs="Times New Roman"/>
        </w:rPr>
        <w:t xml:space="preserve"> encoding projects from succeeding have to do with the absence of strong institutional support and funding. </w:t>
      </w:r>
      <w:del w:id="503" w:author="Filipa  Calado" w:date="2023-01-25T10:20:00Z">
        <w:r w:rsidRPr="00EF25D1">
          <w:rPr>
            <w:rFonts w:cs="Times New Roman"/>
          </w:rPr>
          <w:delText>In</w:delText>
        </w:r>
      </w:del>
      <w:proofErr w:type="spellStart"/>
      <w:ins w:id="504" w:author="Filipa  Calado" w:date="2023-01-25T10:20:00Z">
        <w:r w:rsidR="00912371">
          <w:rPr>
            <w:rFonts w:cs="Times New Roman"/>
          </w:rPr>
          <w:t>Therefor</w:t>
        </w:r>
        <w:proofErr w:type="spellEnd"/>
        <w:r w:rsidR="00912371">
          <w:rPr>
            <w:rFonts w:cs="Times New Roman"/>
          </w:rPr>
          <w:t>, i</w:t>
        </w:r>
        <w:r w:rsidRPr="00EF25D1">
          <w:rPr>
            <w:rFonts w:cs="Times New Roman"/>
          </w:rPr>
          <w:t>n</w:t>
        </w:r>
      </w:ins>
      <w:r w:rsidRPr="00EF25D1">
        <w:rPr>
          <w:rFonts w:cs="Times New Roman"/>
        </w:rPr>
        <w:t xml:space="preserve"> what follows, I look at how two projects take what Earhart describes as a </w:t>
      </w:r>
      <w:del w:id="505" w:author="Filipa  Calado" w:date="2023-01-25T10:20:00Z">
        <w:r w:rsidRPr="00EF25D1">
          <w:rPr>
            <w:rFonts w:cs="Times New Roman"/>
          </w:rPr>
          <w:delText>"</w:delText>
        </w:r>
      </w:del>
      <w:ins w:id="506" w:author="Filipa  Calado" w:date="2023-01-25T10:20:00Z">
        <w:r w:rsidR="00912371">
          <w:rPr>
            <w:rFonts w:cs="Times New Roman"/>
          </w:rPr>
          <w:t>“</w:t>
        </w:r>
      </w:ins>
      <w:r w:rsidRPr="00EF25D1">
        <w:rPr>
          <w:rFonts w:cs="Times New Roman"/>
        </w:rPr>
        <w:t>DIY approach</w:t>
      </w:r>
      <w:del w:id="507" w:author="Filipa  Calado" w:date="2023-01-25T10:20:00Z">
        <w:r w:rsidRPr="00EF25D1">
          <w:rPr>
            <w:rFonts w:cs="Times New Roman"/>
          </w:rPr>
          <w:delText>"</w:delText>
        </w:r>
      </w:del>
      <w:ins w:id="508" w:author="Filipa  Calado" w:date="2023-01-25T10:20:00Z">
        <w:r w:rsidR="00912371">
          <w:rPr>
            <w:rFonts w:cs="Times New Roman"/>
          </w:rPr>
          <w:t>”</w:t>
        </w:r>
      </w:ins>
      <w:r w:rsidRPr="00EF25D1">
        <w:rPr>
          <w:rFonts w:cs="Times New Roman"/>
        </w:rPr>
        <w:t xml:space="preserve"> that defies the structural constraints of both the institution and the data format (Earhart 2010, 314).</w:t>
      </w:r>
    </w:p>
    <w:p w14:paraId="307DF2DA" w14:textId="2E47BFF2" w:rsidR="00EF25D1" w:rsidRPr="00EF25D1" w:rsidRDefault="00EF25D1" w:rsidP="00EF25D1">
      <w:pPr>
        <w:pStyle w:val="Textbody"/>
        <w:spacing w:line="480" w:lineRule="auto"/>
        <w:ind w:firstLine="576"/>
        <w:rPr>
          <w:rFonts w:cs="Times New Roman"/>
        </w:rPr>
      </w:pPr>
      <w:r w:rsidRPr="00EF25D1">
        <w:rPr>
          <w:rFonts w:cs="Times New Roman"/>
        </w:rPr>
        <w:t xml:space="preserve">The first project, the </w:t>
      </w:r>
      <w:r w:rsidRPr="00EF25D1">
        <w:rPr>
          <w:rStyle w:val="Emphasis"/>
          <w:rFonts w:cs="Times New Roman"/>
        </w:rPr>
        <w:t>Editing the Eartha M.M. White Collection</w:t>
      </w:r>
      <w:r w:rsidRPr="00EF25D1">
        <w:rPr>
          <w:rFonts w:cs="Times New Roman"/>
        </w:rPr>
        <w:t xml:space="preserve">, based at the University of Florida, is an electronic archive of personal correspondence and other documents related to Eartha M.M. White (1876–1974), the founder of the Clara White Mission and a leader of Jacksonville, Florida's African American community. Beginning in a classroom in 2016, this project continues to grow through the collaborative effort of students, faculty, staff at UNF, with recent efforts being made to expand into the Jacksonville community more broadly. To facilitate collaboration on the project, they share their TEI documents on GitHub, an online space for publishing digital work (used primarily for collaborating on open software), and offer detailed, step-by-step </w:t>
      </w:r>
      <w:del w:id="509" w:author="Filipa  Calado" w:date="2023-01-25T10:20:00Z">
        <w:r w:rsidRPr="00EF25D1">
          <w:rPr>
            <w:rFonts w:cs="Times New Roman"/>
          </w:rPr>
          <w:delText>intructions</w:delText>
        </w:r>
      </w:del>
      <w:ins w:id="510" w:author="Filipa  Calado" w:date="2023-01-25T10:20:00Z">
        <w:r w:rsidR="00912371" w:rsidRPr="00EF25D1">
          <w:rPr>
            <w:rFonts w:cs="Times New Roman"/>
          </w:rPr>
          <w:t>instructions</w:t>
        </w:r>
      </w:ins>
      <w:r w:rsidRPr="00EF25D1">
        <w:rPr>
          <w:rFonts w:cs="Times New Roman"/>
        </w:rPr>
        <w:t xml:space="preserve"> for new editors to get started with text encoding. The introductory guide to the archive, </w:t>
      </w:r>
      <w:del w:id="511" w:author="Filipa  Calado" w:date="2023-01-25T10:20:00Z">
        <w:r w:rsidRPr="00EF25D1">
          <w:rPr>
            <w:rFonts w:cs="Times New Roman"/>
          </w:rPr>
          <w:delText>which is written for</w:delText>
        </w:r>
      </w:del>
      <w:ins w:id="512" w:author="Filipa  Calado" w:date="2023-01-25T10:20:00Z">
        <w:r w:rsidR="00912371">
          <w:rPr>
            <w:rFonts w:cs="Times New Roman"/>
          </w:rPr>
          <w:t>aimed at</w:t>
        </w:r>
      </w:ins>
      <w:r w:rsidRPr="00EF25D1">
        <w:rPr>
          <w:rFonts w:cs="Times New Roman"/>
        </w:rPr>
        <w:t xml:space="preserve"> all levels of experience, indicates that this project draws significantly from a non-specialist and community knowledge.</w:t>
      </w:r>
    </w:p>
    <w:p w14:paraId="6ADA5734" w14:textId="77E2A9A1" w:rsidR="00EF25D1" w:rsidRPr="00EF25D1" w:rsidRDefault="00EF25D1" w:rsidP="00EF25D1">
      <w:pPr>
        <w:pStyle w:val="Textbody"/>
        <w:spacing w:line="480" w:lineRule="auto"/>
        <w:ind w:firstLine="567"/>
        <w:rPr>
          <w:rFonts w:cs="Times New Roman"/>
        </w:rPr>
      </w:pPr>
      <w:r w:rsidRPr="00EF25D1">
        <w:rPr>
          <w:rFonts w:cs="Times New Roman"/>
        </w:rPr>
        <w:t xml:space="preserve">The second project, </w:t>
      </w:r>
      <w:r w:rsidRPr="00EF25D1">
        <w:rPr>
          <w:rStyle w:val="Emphasis"/>
          <w:rFonts w:cs="Times New Roman"/>
        </w:rPr>
        <w:t>The Peter Still Papers</w:t>
      </w:r>
      <w:r w:rsidRPr="00EF25D1">
        <w:rPr>
          <w:rFonts w:cs="Times New Roman"/>
        </w:rPr>
        <w:t xml:space="preserve">, based at Rutgers University, </w:t>
      </w:r>
      <w:proofErr w:type="gramStart"/>
      <w:r w:rsidRPr="00EF25D1">
        <w:rPr>
          <w:rFonts w:cs="Times New Roman"/>
        </w:rPr>
        <w:t>collects</w:t>
      </w:r>
      <w:proofErr w:type="gramEnd"/>
      <w:r w:rsidRPr="00EF25D1">
        <w:rPr>
          <w:rFonts w:cs="Times New Roman"/>
        </w:rPr>
        <w:t xml:space="preserve"> and publishes correspondence (1850-1875) relating to </w:t>
      </w:r>
      <w:ins w:id="513" w:author="Filipa  Calado" w:date="2023-01-25T10:20:00Z">
        <w:r w:rsidR="00912371">
          <w:rPr>
            <w:rFonts w:cs="Times New Roman"/>
          </w:rPr>
          <w:t xml:space="preserve">former slave </w:t>
        </w:r>
      </w:ins>
      <w:r w:rsidRPr="00EF25D1">
        <w:rPr>
          <w:rFonts w:cs="Times New Roman"/>
        </w:rPr>
        <w:t xml:space="preserve">Peter </w:t>
      </w:r>
      <w:del w:id="514" w:author="Filipa  Calado" w:date="2023-01-25T10:20:00Z">
        <w:r w:rsidRPr="00EF25D1">
          <w:rPr>
            <w:rFonts w:cs="Times New Roman"/>
          </w:rPr>
          <w:delText>Still's</w:delText>
        </w:r>
      </w:del>
      <w:ins w:id="515" w:author="Filipa  Calado" w:date="2023-01-25T10:20:00Z">
        <w:r w:rsidRPr="00EF25D1">
          <w:rPr>
            <w:rFonts w:cs="Times New Roman"/>
          </w:rPr>
          <w:t>Still</w:t>
        </w:r>
        <w:r w:rsidR="00912371">
          <w:rPr>
            <w:rFonts w:cs="Times New Roman"/>
          </w:rPr>
          <w:t>’</w:t>
        </w:r>
        <w:r w:rsidRPr="00EF25D1">
          <w:rPr>
            <w:rFonts w:cs="Times New Roman"/>
          </w:rPr>
          <w:t>s</w:t>
        </w:r>
      </w:ins>
      <w:r w:rsidRPr="00EF25D1">
        <w:rPr>
          <w:rFonts w:cs="Times New Roman"/>
        </w:rPr>
        <w:t xml:space="preserve"> attempts to </w:t>
      </w:r>
      <w:r w:rsidRPr="00EF25D1">
        <w:rPr>
          <w:rFonts w:cs="Times New Roman"/>
        </w:rPr>
        <w:lastRenderedPageBreak/>
        <w:t xml:space="preserve">purchase freedom for his wife and children in Alabama, and includes letters by William Lloyd Garrison, Horace Greeley, and Harriet Beecher Stowe. This </w:t>
      </w:r>
      <w:del w:id="516" w:author="Filipa  Calado" w:date="2023-01-25T10:20:00Z">
        <w:r w:rsidRPr="00EF25D1">
          <w:rPr>
            <w:rFonts w:cs="Times New Roman"/>
          </w:rPr>
          <w:delText>"</w:delText>
        </w:r>
      </w:del>
      <w:ins w:id="517" w:author="Filipa  Calado" w:date="2023-01-25T10:20:00Z">
        <w:r w:rsidR="00912371">
          <w:rPr>
            <w:rFonts w:cs="Times New Roman"/>
          </w:rPr>
          <w:t>“</w:t>
        </w:r>
      </w:ins>
      <w:r w:rsidRPr="00EF25D1">
        <w:rPr>
          <w:rFonts w:cs="Times New Roman"/>
        </w:rPr>
        <w:t>Documentary Edition</w:t>
      </w:r>
      <w:del w:id="518" w:author="Filipa  Calado" w:date="2023-01-25T10:20:00Z">
        <w:r w:rsidRPr="00EF25D1">
          <w:rPr>
            <w:rFonts w:cs="Times New Roman"/>
          </w:rPr>
          <w:delText>"</w:delText>
        </w:r>
      </w:del>
      <w:ins w:id="519" w:author="Filipa  Calado" w:date="2023-01-25T10:20:00Z">
        <w:r w:rsidR="00912371">
          <w:rPr>
            <w:rFonts w:cs="Times New Roman"/>
          </w:rPr>
          <w:t>”</w:t>
        </w:r>
      </w:ins>
      <w:r w:rsidRPr="00EF25D1">
        <w:rPr>
          <w:rFonts w:cs="Times New Roman"/>
        </w:rPr>
        <w:t xml:space="preserve"> makes selective use of tags based on the TEI-Lite model, with the goal of bringing out a particular narrative among the papers:</w:t>
      </w:r>
    </w:p>
    <w:p w14:paraId="55506711" w14:textId="77777777" w:rsidR="00EF25D1" w:rsidRPr="00EF25D1" w:rsidRDefault="00EF25D1" w:rsidP="00EF25D1">
      <w:pPr>
        <w:pStyle w:val="Quotations"/>
        <w:rPr>
          <w:rFonts w:cs="Times New Roman"/>
        </w:rPr>
      </w:pPr>
      <w:r w:rsidRPr="00EF25D1">
        <w:rPr>
          <w:rFonts w:cs="Times New Roman"/>
        </w:rPr>
        <w:t xml:space="preserve">Our intention with the markup has been to produce a rough idea of the </w:t>
      </w:r>
      <w:r w:rsidRPr="00EF25D1">
        <w:rPr>
          <w:rStyle w:val="Emphasis"/>
          <w:rFonts w:cs="Times New Roman"/>
        </w:rPr>
        <w:t>aboutness</w:t>
      </w:r>
      <w:r w:rsidRPr="00EF25D1">
        <w:rPr>
          <w:rFonts w:cs="Times New Roman"/>
        </w:rPr>
        <w:t xml:space="preserve"> of each letter, and not to count every reference to a person or a place. Consequently, the persName and placeName tags have been used selectively…. in the personography file, we have </w:t>
      </w:r>
      <w:proofErr w:type="gramStart"/>
      <w:r w:rsidRPr="00EF25D1">
        <w:rPr>
          <w:rFonts w:cs="Times New Roman"/>
        </w:rPr>
        <w:t>made an attempt</w:t>
      </w:r>
      <w:proofErr w:type="gramEnd"/>
      <w:r w:rsidRPr="00EF25D1">
        <w:rPr>
          <w:rFonts w:cs="Times New Roman"/>
        </w:rPr>
        <w:t xml:space="preserve"> to include only those people who were significant in Peter Still’s world, namely family, friends, and people who helped or hindered him in his mission. </w:t>
      </w:r>
      <w:r w:rsidRPr="00EF25D1">
        <w:rPr>
          <w:rStyle w:val="Emphasis"/>
          <w:rFonts w:cs="Times New Roman"/>
        </w:rPr>
        <w:t>The Peter Still Papers</w:t>
      </w:r>
      <w:r w:rsidRPr="00EF25D1">
        <w:rPr>
          <w:rFonts w:cs="Times New Roman"/>
        </w:rPr>
        <w:t xml:space="preserve"> 2015-2022, "About"</w:t>
      </w:r>
    </w:p>
    <w:p w14:paraId="088ED6B7" w14:textId="1E330D05" w:rsidR="00EF25D1" w:rsidRPr="00EF25D1" w:rsidRDefault="00EF25D1" w:rsidP="00EF25D1">
      <w:pPr>
        <w:pStyle w:val="Textbody"/>
        <w:spacing w:line="480" w:lineRule="auto"/>
        <w:rPr>
          <w:rFonts w:cs="Times New Roman"/>
        </w:rPr>
      </w:pPr>
      <w:r w:rsidRPr="00EF25D1">
        <w:rPr>
          <w:rFonts w:cs="Times New Roman"/>
        </w:rPr>
        <w:t xml:space="preserve">Their minimalist tagging scheme reflects an inventive approach toward the structural limitations surrounding the creation of the archive: first, the scope of the documents themselves, none of which are written in </w:t>
      </w:r>
      <w:del w:id="520" w:author="Filipa  Calado" w:date="2023-01-25T10:20:00Z">
        <w:r w:rsidRPr="00EF25D1">
          <w:rPr>
            <w:rFonts w:cs="Times New Roman"/>
          </w:rPr>
          <w:delText>Still's</w:delText>
        </w:r>
      </w:del>
      <w:ins w:id="521" w:author="Filipa  Calado" w:date="2023-01-25T10:20:00Z">
        <w:r w:rsidRPr="00EF25D1">
          <w:rPr>
            <w:rFonts w:cs="Times New Roman"/>
          </w:rPr>
          <w:t>Still</w:t>
        </w:r>
        <w:r w:rsidR="00912371">
          <w:rPr>
            <w:rFonts w:cs="Times New Roman"/>
          </w:rPr>
          <w:t>’</w:t>
        </w:r>
        <w:r w:rsidRPr="00EF25D1">
          <w:rPr>
            <w:rFonts w:cs="Times New Roman"/>
          </w:rPr>
          <w:t>s</w:t>
        </w:r>
      </w:ins>
      <w:r w:rsidRPr="00EF25D1">
        <w:rPr>
          <w:rFonts w:cs="Times New Roman"/>
        </w:rPr>
        <w:t xml:space="preserve"> hand</w:t>
      </w:r>
      <w:ins w:id="522" w:author="Filipa  Calado" w:date="2023-01-25T10:20:00Z">
        <w:r w:rsidR="00912371">
          <w:rPr>
            <w:rFonts w:cs="Times New Roman"/>
          </w:rPr>
          <w:t>,</w:t>
        </w:r>
      </w:ins>
      <w:r w:rsidRPr="00EF25D1">
        <w:rPr>
          <w:rFonts w:cs="Times New Roman"/>
        </w:rPr>
        <w:t xml:space="preserve"> reflect what editors describe as </w:t>
      </w:r>
      <w:del w:id="523" w:author="Filipa  Calado" w:date="2023-01-25T10:20:00Z">
        <w:r w:rsidRPr="00EF25D1">
          <w:rPr>
            <w:rFonts w:cs="Times New Roman"/>
          </w:rPr>
          <w:delText>"</w:delText>
        </w:r>
      </w:del>
      <w:ins w:id="524" w:author="Filipa  Calado" w:date="2023-01-25T10:20:00Z">
        <w:r w:rsidR="00912371">
          <w:rPr>
            <w:rFonts w:cs="Times New Roman"/>
          </w:rPr>
          <w:t>“</w:t>
        </w:r>
      </w:ins>
      <w:r w:rsidRPr="00EF25D1">
        <w:rPr>
          <w:rFonts w:cs="Times New Roman"/>
        </w:rPr>
        <w:t>only one side of a conversation, punctuated by many gaps and omissions</w:t>
      </w:r>
      <w:del w:id="525" w:author="Filipa  Calado" w:date="2023-01-25T10:20:00Z">
        <w:r w:rsidRPr="00EF25D1">
          <w:rPr>
            <w:rFonts w:cs="Times New Roman"/>
          </w:rPr>
          <w:delText>"</w:delText>
        </w:r>
      </w:del>
      <w:ins w:id="526" w:author="Filipa  Calado" w:date="2023-01-25T10:20:00Z">
        <w:r w:rsidR="00912371">
          <w:rPr>
            <w:rFonts w:cs="Times New Roman"/>
          </w:rPr>
          <w:t>”</w:t>
        </w:r>
      </w:ins>
      <w:r w:rsidRPr="00EF25D1">
        <w:rPr>
          <w:rFonts w:cs="Times New Roman"/>
        </w:rPr>
        <w:t xml:space="preserve"> (</w:t>
      </w:r>
      <w:r w:rsidRPr="00EF25D1">
        <w:rPr>
          <w:rStyle w:val="Emphasis"/>
          <w:rFonts w:cs="Times New Roman"/>
        </w:rPr>
        <w:t>The Peter Still Papers</w:t>
      </w:r>
      <w:r w:rsidRPr="00EF25D1">
        <w:rPr>
          <w:rFonts w:cs="Times New Roman"/>
        </w:rPr>
        <w:t xml:space="preserve"> 2015-2022, "About). Additionally, like the </w:t>
      </w:r>
      <w:r w:rsidRPr="00EF25D1">
        <w:rPr>
          <w:rStyle w:val="Emphasis"/>
          <w:rFonts w:cs="Times New Roman"/>
        </w:rPr>
        <w:t>Editing the Eartha M.M. White Collection</w:t>
      </w:r>
      <w:r w:rsidRPr="00EF25D1">
        <w:rPr>
          <w:rFonts w:cs="Times New Roman"/>
        </w:rPr>
        <w:t xml:space="preserve">, this project draws from a range of skillsets, specifically from non-specialists in American history, as </w:t>
      </w:r>
      <w:del w:id="527" w:author="Filipa  Calado" w:date="2023-01-25T10:20:00Z">
        <w:r w:rsidRPr="00EF25D1">
          <w:rPr>
            <w:rFonts w:cs="Times New Roman"/>
          </w:rPr>
          <w:delText>"</w:delText>
        </w:r>
      </w:del>
      <w:ins w:id="528" w:author="Filipa  Calado" w:date="2023-01-25T10:20:00Z">
        <w:r w:rsidR="00912371">
          <w:rPr>
            <w:rFonts w:cs="Times New Roman"/>
          </w:rPr>
          <w:t>“</w:t>
        </w:r>
      </w:ins>
      <w:r w:rsidRPr="00EF25D1">
        <w:rPr>
          <w:rFonts w:cs="Times New Roman"/>
        </w:rPr>
        <w:t>no member of the project team is a historian by training, nor expert in the period in question</w:t>
      </w:r>
      <w:del w:id="529" w:author="Filipa  Calado" w:date="2023-01-25T10:20:00Z">
        <w:r w:rsidRPr="00EF25D1">
          <w:rPr>
            <w:rFonts w:cs="Times New Roman"/>
          </w:rPr>
          <w:delText>"</w:delText>
        </w:r>
      </w:del>
      <w:ins w:id="530" w:author="Filipa  Calado" w:date="2023-01-25T10:20:00Z">
        <w:r w:rsidR="00912371">
          <w:rPr>
            <w:rFonts w:cs="Times New Roman"/>
          </w:rPr>
          <w:t>”</w:t>
        </w:r>
      </w:ins>
      <w:r w:rsidRPr="00EF25D1">
        <w:rPr>
          <w:rFonts w:cs="Times New Roman"/>
        </w:rPr>
        <w:t xml:space="preserve"> (</w:t>
      </w:r>
      <w:r w:rsidR="00615862" w:rsidRPr="00EF25D1">
        <w:rPr>
          <w:rStyle w:val="Emphasis"/>
          <w:rFonts w:cs="Times New Roman"/>
        </w:rPr>
        <w:t>The Peter Still Papers</w:t>
      </w:r>
      <w:r w:rsidR="00615862" w:rsidRPr="00EF25D1">
        <w:rPr>
          <w:rFonts w:cs="Times New Roman"/>
        </w:rPr>
        <w:t xml:space="preserve"> 2015-2022, </w:t>
      </w:r>
      <w:del w:id="531" w:author="Filipa  Calado" w:date="2023-01-25T10:20:00Z">
        <w:r w:rsidR="00615862" w:rsidRPr="00EF25D1">
          <w:rPr>
            <w:rFonts w:cs="Times New Roman"/>
          </w:rPr>
          <w:delText>"</w:delText>
        </w:r>
      </w:del>
      <w:ins w:id="532" w:author="Filipa  Calado" w:date="2023-01-25T10:20:00Z">
        <w:r w:rsidR="003E3757">
          <w:rPr>
            <w:rFonts w:cs="Times New Roman"/>
          </w:rPr>
          <w:t>“</w:t>
        </w:r>
      </w:ins>
      <w:r w:rsidR="00615862" w:rsidRPr="00EF25D1">
        <w:rPr>
          <w:rFonts w:cs="Times New Roman"/>
        </w:rPr>
        <w:t>About</w:t>
      </w:r>
      <w:del w:id="533" w:author="Filipa  Calado" w:date="2023-01-25T10:20:00Z">
        <w:r w:rsidR="00615862">
          <w:rPr>
            <w:rFonts w:cs="Times New Roman"/>
          </w:rPr>
          <w:delText>).</w:delText>
        </w:r>
      </w:del>
      <w:ins w:id="534" w:author="Filipa  Calado" w:date="2023-01-25T10:20:00Z">
        <w:r w:rsidR="003E3757">
          <w:rPr>
            <w:rFonts w:cs="Times New Roman"/>
          </w:rPr>
          <w:t>”</w:t>
        </w:r>
        <w:r w:rsidR="00615862">
          <w:rPr>
            <w:rFonts w:cs="Times New Roman"/>
          </w:rPr>
          <w:t>).</w:t>
        </w:r>
      </w:ins>
    </w:p>
    <w:p w14:paraId="6ACFCE4B" w14:textId="09D1B2DE" w:rsidR="00EF25D1" w:rsidRPr="00EF25D1" w:rsidRDefault="00EF25D1" w:rsidP="00EF25D1">
      <w:pPr>
        <w:pStyle w:val="Textbody"/>
        <w:spacing w:line="480" w:lineRule="auto"/>
        <w:ind w:firstLine="709"/>
        <w:rPr>
          <w:ins w:id="535" w:author="Filipa  Calado" w:date="2023-01-25T10:20:00Z"/>
          <w:rFonts w:cs="Times New Roman"/>
        </w:rPr>
      </w:pPr>
      <w:r w:rsidRPr="00EF25D1">
        <w:rPr>
          <w:rFonts w:cs="Times New Roman"/>
        </w:rPr>
        <w:t xml:space="preserve">Both archives work within limited structures–both institutional and informational–toward collaborative and community-oriented encoding approaches. </w:t>
      </w:r>
      <w:del w:id="536" w:author="Filipa  Calado" w:date="2023-01-25T10:20:00Z">
        <w:r w:rsidRPr="00EF25D1">
          <w:rPr>
            <w:rFonts w:cs="Times New Roman"/>
          </w:rPr>
          <w:delText>Though they do not directly deal with queer subjects, they</w:delText>
        </w:r>
      </w:del>
      <w:ins w:id="537" w:author="Filipa  Calado" w:date="2023-01-25T10:20:00Z">
        <w:r w:rsidR="00912371">
          <w:rPr>
            <w:rFonts w:cs="Times New Roman"/>
          </w:rPr>
          <w:t>T</w:t>
        </w:r>
        <w:r w:rsidRPr="00EF25D1">
          <w:rPr>
            <w:rFonts w:cs="Times New Roman"/>
          </w:rPr>
          <w:t>hey</w:t>
        </w:r>
      </w:ins>
      <w:r w:rsidRPr="00EF25D1">
        <w:rPr>
          <w:rFonts w:cs="Times New Roman"/>
        </w:rPr>
        <w:t xml:space="preserve"> demonstrate that resistance is not just another formal experiment, where non-normative bodies challenge subscription into </w:t>
      </w:r>
      <w:del w:id="538" w:author="Filipa  Calado" w:date="2023-01-25T10:20:00Z">
        <w:r w:rsidRPr="00EF25D1">
          <w:rPr>
            <w:rFonts w:cs="Times New Roman"/>
          </w:rPr>
          <w:delText>a</w:delText>
        </w:r>
      </w:del>
      <w:ins w:id="539" w:author="Filipa  Calado" w:date="2023-01-25T10:20:00Z">
        <w:r w:rsidRPr="00EF25D1">
          <w:rPr>
            <w:rFonts w:cs="Times New Roman"/>
          </w:rPr>
          <w:t>a</w:t>
        </w:r>
        <w:r w:rsidR="00912371">
          <w:rPr>
            <w:rFonts w:cs="Times New Roman"/>
          </w:rPr>
          <w:t>n</w:t>
        </w:r>
      </w:ins>
      <w:r w:rsidRPr="00EF25D1">
        <w:rPr>
          <w:rFonts w:cs="Times New Roman"/>
        </w:rPr>
        <w:t xml:space="preserve"> oppressive mainstream. It is a political project that </w:t>
      </w:r>
      <w:r w:rsidRPr="00EF25D1">
        <w:rPr>
          <w:rStyle w:val="Emphasis"/>
          <w:rFonts w:cs="Times New Roman"/>
        </w:rPr>
        <w:t>foregrounds</w:t>
      </w:r>
      <w:r w:rsidRPr="00EF25D1">
        <w:rPr>
          <w:rFonts w:cs="Times New Roman"/>
        </w:rPr>
        <w:t xml:space="preserve"> that which cannot be incorporated into a mainstream identity.</w:t>
      </w:r>
    </w:p>
    <w:p w14:paraId="110A56D6" w14:textId="3B6AE7C9" w:rsidR="00464A05" w:rsidRDefault="00464A05" w:rsidP="00464A05">
      <w:pPr>
        <w:pStyle w:val="Heading1"/>
        <w:numPr>
          <w:ilvl w:val="0"/>
          <w:numId w:val="0"/>
        </w:numPr>
        <w:ind w:left="432" w:hanging="432"/>
        <w:rPr>
          <w:ins w:id="540" w:author="Filipa  Calado" w:date="2023-01-25T10:20:00Z"/>
          <w:rFonts w:ascii="Times New Roman" w:hAnsi="Times New Roman" w:cs="Times New Roman"/>
        </w:rPr>
      </w:pPr>
    </w:p>
    <w:p w14:paraId="0F4AE356" w14:textId="47002180" w:rsidR="00912371" w:rsidRDefault="00912371" w:rsidP="00912371">
      <w:pPr>
        <w:pStyle w:val="Textbody"/>
        <w:pPrChange w:id="541" w:author="Filipa  Calado" w:date="2023-01-25T10:20:00Z">
          <w:pPr>
            <w:pStyle w:val="Textbody"/>
            <w:spacing w:line="480" w:lineRule="auto"/>
            <w:ind w:firstLine="709"/>
          </w:pPr>
        </w:pPrChange>
      </w:pPr>
    </w:p>
    <w:p w14:paraId="6B11FB5F" w14:textId="77777777" w:rsidR="00912371" w:rsidRPr="007573E0" w:rsidRDefault="00912371" w:rsidP="00912371">
      <w:pPr>
        <w:pStyle w:val="Textbody"/>
        <w:pPrChange w:id="542" w:author="Filipa  Calado" w:date="2023-01-25T10:20:00Z">
          <w:pPr>
            <w:pStyle w:val="Heading1"/>
            <w:numPr>
              <w:numId w:val="0"/>
            </w:numPr>
          </w:pPr>
        </w:pPrChange>
      </w:pPr>
    </w:p>
    <w:bookmarkEnd w:id="342"/>
    <w:p w14:paraId="13607A36" w14:textId="773D294E" w:rsidR="00464A05" w:rsidRPr="00EF25D1" w:rsidRDefault="00464A05" w:rsidP="00464A05">
      <w:pPr>
        <w:pStyle w:val="Textbody"/>
        <w:spacing w:after="0"/>
        <w:rPr>
          <w:rFonts w:cs="Times New Roman"/>
        </w:rPr>
      </w:pPr>
    </w:p>
    <w:p w14:paraId="00667E51" w14:textId="77777777" w:rsidR="00464A05" w:rsidRPr="00EF25D1" w:rsidRDefault="00464A05" w:rsidP="00464A05">
      <w:pPr>
        <w:pStyle w:val="Textbody"/>
        <w:spacing w:after="0"/>
        <w:rPr>
          <w:rFonts w:cs="Times New Roman"/>
        </w:rPr>
      </w:pPr>
    </w:p>
    <w:p w14:paraId="3C4C968F" w14:textId="77777777" w:rsidR="00464A05" w:rsidRPr="00EF25D1" w:rsidRDefault="00464A05" w:rsidP="00464A05">
      <w:pPr>
        <w:pStyle w:val="Textbody"/>
        <w:spacing w:after="0"/>
        <w:rPr>
          <w:rFonts w:cs="Times New Roman"/>
        </w:rPr>
      </w:pPr>
    </w:p>
    <w:p w14:paraId="3186BB21" w14:textId="686E5713" w:rsidR="00464A05" w:rsidRPr="00615862" w:rsidRDefault="00464A05" w:rsidP="00464A05">
      <w:pPr>
        <w:pStyle w:val="Textbody"/>
        <w:spacing w:after="0"/>
        <w:rPr>
          <w:rFonts w:cs="Times New Roman"/>
          <w:b/>
          <w:bCs/>
          <w:i/>
          <w:iCs/>
          <w:sz w:val="28"/>
          <w:szCs w:val="28"/>
        </w:rPr>
      </w:pPr>
      <w:r w:rsidRPr="00615862">
        <w:rPr>
          <w:rFonts w:cs="Times New Roman"/>
          <w:b/>
          <w:bCs/>
          <w:i/>
          <w:iCs/>
          <w:sz w:val="28"/>
          <w:szCs w:val="28"/>
        </w:rPr>
        <w:t>Works Cited</w:t>
      </w:r>
    </w:p>
    <w:p w14:paraId="6C0F511C" w14:textId="77777777" w:rsidR="00464A05" w:rsidRPr="00EF25D1" w:rsidRDefault="00464A05" w:rsidP="00464A05">
      <w:pPr>
        <w:pStyle w:val="Textbody"/>
        <w:spacing w:after="0"/>
        <w:rPr>
          <w:rFonts w:cs="Times New Roman"/>
        </w:rPr>
      </w:pPr>
    </w:p>
    <w:p w14:paraId="63266757" w14:textId="1B8752F8" w:rsidR="00464A05" w:rsidRPr="00EF25D1" w:rsidRDefault="00E92F21" w:rsidP="00464A05">
      <w:pPr>
        <w:pStyle w:val="Textbody"/>
        <w:spacing w:after="0"/>
        <w:rPr>
          <w:rFonts w:cs="Times New Roman"/>
        </w:rPr>
      </w:pPr>
      <w:r w:rsidRPr="00EF25D1">
        <w:rPr>
          <w:rFonts w:cs="Times New Roman"/>
        </w:rPr>
        <w:t xml:space="preserve">E. </w:t>
      </w:r>
      <w:proofErr w:type="spellStart"/>
      <w:r w:rsidRPr="00EF25D1">
        <w:rPr>
          <w:rFonts w:cs="Times New Roman"/>
        </w:rPr>
        <w:t>Beshero</w:t>
      </w:r>
      <w:proofErr w:type="spellEnd"/>
      <w:r w:rsidRPr="00EF25D1">
        <w:rPr>
          <w:rFonts w:cs="Times New Roman"/>
        </w:rPr>
        <w:t xml:space="preserve">-Bondar, et al. “Revising Sex and Gender in the TEI Guidelines.” TEI Conference </w:t>
      </w:r>
    </w:p>
    <w:p w14:paraId="4910CB98" w14:textId="5653AD26" w:rsidR="009825A4" w:rsidRPr="00EF25D1" w:rsidRDefault="00E92F21" w:rsidP="00464A05">
      <w:pPr>
        <w:pStyle w:val="Textbody"/>
        <w:spacing w:after="0"/>
        <w:ind w:firstLine="709"/>
        <w:rPr>
          <w:rFonts w:cs="Times New Roman"/>
        </w:rPr>
      </w:pPr>
      <w:r w:rsidRPr="00EF25D1">
        <w:rPr>
          <w:rFonts w:cs="Times New Roman"/>
        </w:rPr>
        <w:t xml:space="preserve">and Members’ Meeting 2022, 2022, </w:t>
      </w:r>
      <w:hyperlink r:id="rId7" w:history="1">
        <w:r w:rsidRPr="00EF25D1">
          <w:rPr>
            <w:rFonts w:cs="Times New Roman"/>
          </w:rPr>
          <w:t>https://www.conftool.pro/tei2022/sessions.php</w:t>
        </w:r>
      </w:hyperlink>
      <w:r w:rsidRPr="00EF25D1">
        <w:rPr>
          <w:rFonts w:cs="Times New Roman"/>
        </w:rPr>
        <w:t>.</w:t>
      </w:r>
    </w:p>
    <w:p w14:paraId="6652A192" w14:textId="77777777" w:rsidR="00464A05" w:rsidRPr="00EF25D1" w:rsidRDefault="00464A05" w:rsidP="00464A05">
      <w:pPr>
        <w:pStyle w:val="Textbody"/>
        <w:spacing w:after="0"/>
        <w:rPr>
          <w:rFonts w:cs="Times New Roman"/>
        </w:rPr>
      </w:pPr>
    </w:p>
    <w:p w14:paraId="5949477D" w14:textId="4E95DD2B" w:rsidR="00464A05" w:rsidRPr="00EF25D1" w:rsidRDefault="00E92F21" w:rsidP="00464A05">
      <w:pPr>
        <w:pStyle w:val="Textbody"/>
        <w:spacing w:after="0"/>
        <w:rPr>
          <w:rFonts w:cs="Times New Roman"/>
        </w:rPr>
      </w:pPr>
      <w:r w:rsidRPr="00EF25D1">
        <w:rPr>
          <w:rFonts w:cs="Times New Roman"/>
        </w:rPr>
        <w:t xml:space="preserve">Calado, Filipa. 2022. “Encoding Queer Erasure in Oscar Wilde’s "The Picture of Dorian </w:t>
      </w:r>
    </w:p>
    <w:p w14:paraId="245F5558" w14:textId="53575AF5" w:rsidR="009825A4" w:rsidRPr="00EF25D1" w:rsidRDefault="00E92F21" w:rsidP="00464A05">
      <w:pPr>
        <w:pStyle w:val="Textbody"/>
        <w:spacing w:after="0"/>
        <w:ind w:firstLine="709"/>
        <w:rPr>
          <w:rFonts w:cs="Times New Roman"/>
        </w:rPr>
      </w:pPr>
      <w:r w:rsidRPr="00EF25D1">
        <w:rPr>
          <w:rFonts w:cs="Times New Roman"/>
        </w:rPr>
        <w:t xml:space="preserve">Gray"”, Open Library of Humanities 8(1). </w:t>
      </w:r>
      <w:proofErr w:type="spellStart"/>
      <w:r w:rsidRPr="00EF25D1">
        <w:rPr>
          <w:rFonts w:cs="Times New Roman"/>
        </w:rPr>
        <w:t>doi</w:t>
      </w:r>
      <w:proofErr w:type="spellEnd"/>
      <w:r w:rsidRPr="00EF25D1">
        <w:rPr>
          <w:rFonts w:cs="Times New Roman"/>
        </w:rPr>
        <w:t xml:space="preserve">: </w:t>
      </w:r>
      <w:hyperlink r:id="rId8" w:history="1">
        <w:r w:rsidRPr="00EF25D1">
          <w:rPr>
            <w:rFonts w:cs="Times New Roman"/>
          </w:rPr>
          <w:t>https://doi.org/10.16995/olh.6407q</w:t>
        </w:r>
      </w:hyperlink>
    </w:p>
    <w:p w14:paraId="18729E64" w14:textId="77777777" w:rsidR="00464A05" w:rsidRPr="00EF25D1" w:rsidRDefault="00464A05" w:rsidP="00464A05">
      <w:pPr>
        <w:pStyle w:val="Textbody"/>
        <w:spacing w:after="0"/>
        <w:rPr>
          <w:rFonts w:cs="Times New Roman"/>
        </w:rPr>
      </w:pPr>
    </w:p>
    <w:p w14:paraId="52E925B0" w14:textId="0B0D4DE9" w:rsidR="00464A05" w:rsidRPr="00EF25D1" w:rsidRDefault="00E92F21" w:rsidP="00464A05">
      <w:pPr>
        <w:pStyle w:val="Textbody"/>
        <w:spacing w:after="0"/>
        <w:rPr>
          <w:rFonts w:cs="Times New Roman"/>
        </w:rPr>
      </w:pPr>
      <w:proofErr w:type="spellStart"/>
      <w:r w:rsidRPr="00EF25D1">
        <w:rPr>
          <w:rFonts w:cs="Times New Roman"/>
        </w:rPr>
        <w:t>Cau</w:t>
      </w:r>
      <w:r w:rsidRPr="00EF25D1">
        <w:rPr>
          <w:rFonts w:cs="Times New Roman"/>
        </w:rPr>
        <w:t>ghie</w:t>
      </w:r>
      <w:proofErr w:type="spellEnd"/>
      <w:r w:rsidRPr="00EF25D1">
        <w:rPr>
          <w:rFonts w:cs="Times New Roman"/>
        </w:rPr>
        <w:t xml:space="preserve">, P L, </w:t>
      </w:r>
      <w:proofErr w:type="spellStart"/>
      <w:r w:rsidRPr="00EF25D1">
        <w:rPr>
          <w:rFonts w:cs="Times New Roman"/>
        </w:rPr>
        <w:t>Datskou</w:t>
      </w:r>
      <w:proofErr w:type="spellEnd"/>
      <w:r w:rsidRPr="00EF25D1">
        <w:rPr>
          <w:rFonts w:cs="Times New Roman"/>
        </w:rPr>
        <w:t xml:space="preserve">, E and Parker, R 2018 ‘Storm Clouds on the Horizon: Feminist </w:t>
      </w:r>
    </w:p>
    <w:p w14:paraId="7859E39D" w14:textId="6B48621F" w:rsidR="009825A4" w:rsidRPr="00EF25D1" w:rsidRDefault="00E92F21" w:rsidP="00464A05">
      <w:pPr>
        <w:pStyle w:val="Textbody"/>
        <w:spacing w:after="0"/>
        <w:ind w:left="709"/>
        <w:rPr>
          <w:rFonts w:cs="Times New Roman"/>
        </w:rPr>
      </w:pPr>
      <w:r w:rsidRPr="00EF25D1">
        <w:rPr>
          <w:rFonts w:cs="Times New Roman"/>
        </w:rPr>
        <w:t>Ontologies and the Problem of Gender.' Feminist Modernist Studies 1.3, 230–242. DOI: 10.1080/24692921.2018.1505819</w:t>
      </w:r>
    </w:p>
    <w:p w14:paraId="452E369C" w14:textId="77777777" w:rsidR="00464A05" w:rsidRPr="00EF25D1" w:rsidRDefault="00464A05" w:rsidP="00464A05">
      <w:pPr>
        <w:pStyle w:val="Textbody"/>
        <w:spacing w:after="0"/>
        <w:rPr>
          <w:rFonts w:cs="Times New Roman"/>
        </w:rPr>
      </w:pPr>
    </w:p>
    <w:p w14:paraId="20FFD1CB" w14:textId="00332565" w:rsidR="00464A05" w:rsidRPr="00EF25D1" w:rsidRDefault="00E92F21" w:rsidP="00464A05">
      <w:pPr>
        <w:pStyle w:val="Textbody"/>
        <w:spacing w:after="0"/>
        <w:rPr>
          <w:rFonts w:cs="Times New Roman"/>
        </w:rPr>
      </w:pPr>
      <w:r w:rsidRPr="00EF25D1">
        <w:rPr>
          <w:rFonts w:cs="Times New Roman"/>
        </w:rPr>
        <w:t xml:space="preserve">Derrida, Jacques, and Eric </w:t>
      </w:r>
      <w:proofErr w:type="spellStart"/>
      <w:r w:rsidRPr="00EF25D1">
        <w:rPr>
          <w:rFonts w:cs="Times New Roman"/>
        </w:rPr>
        <w:t>Prenowitz</w:t>
      </w:r>
      <w:proofErr w:type="spellEnd"/>
      <w:r w:rsidRPr="00EF25D1">
        <w:rPr>
          <w:rFonts w:cs="Times New Roman"/>
        </w:rPr>
        <w:t>. “Archive Fever: A Fre</w:t>
      </w:r>
      <w:r w:rsidRPr="00EF25D1">
        <w:rPr>
          <w:rFonts w:cs="Times New Roman"/>
        </w:rPr>
        <w:t xml:space="preserve">udian Impression.” Diacritics 25, </w:t>
      </w:r>
    </w:p>
    <w:p w14:paraId="2B7DE54A" w14:textId="5557B677" w:rsidR="009825A4" w:rsidRPr="00EF25D1" w:rsidRDefault="00E92F21" w:rsidP="00464A05">
      <w:pPr>
        <w:pStyle w:val="Textbody"/>
        <w:spacing w:after="0"/>
        <w:ind w:firstLine="709"/>
        <w:rPr>
          <w:rFonts w:cs="Times New Roman"/>
        </w:rPr>
      </w:pPr>
      <w:r w:rsidRPr="00EF25D1">
        <w:rPr>
          <w:rFonts w:cs="Times New Roman"/>
        </w:rPr>
        <w:t xml:space="preserve">no. 2 (1995): 9–63. </w:t>
      </w:r>
      <w:hyperlink r:id="rId9" w:history="1">
        <w:r w:rsidRPr="00EF25D1">
          <w:rPr>
            <w:rFonts w:cs="Times New Roman"/>
          </w:rPr>
          <w:t>https://doi.org/10.2307/465144</w:t>
        </w:r>
      </w:hyperlink>
      <w:r w:rsidRPr="00EF25D1">
        <w:rPr>
          <w:rFonts w:cs="Times New Roman"/>
        </w:rPr>
        <w:t>.</w:t>
      </w:r>
    </w:p>
    <w:p w14:paraId="28A5D06C" w14:textId="77777777" w:rsidR="00464A05" w:rsidRPr="00EF25D1" w:rsidRDefault="00464A05" w:rsidP="00464A05">
      <w:pPr>
        <w:pStyle w:val="Textbody"/>
        <w:spacing w:after="0"/>
        <w:rPr>
          <w:rFonts w:cs="Times New Roman"/>
        </w:rPr>
      </w:pPr>
    </w:p>
    <w:p w14:paraId="16D4E91F" w14:textId="38943443" w:rsidR="00464A05" w:rsidRPr="00EF25D1" w:rsidRDefault="00E92F21" w:rsidP="00464A05">
      <w:pPr>
        <w:pStyle w:val="Textbody"/>
        <w:spacing w:after="0"/>
        <w:rPr>
          <w:rFonts w:cs="Times New Roman"/>
        </w:rPr>
      </w:pPr>
      <w:r w:rsidRPr="00EF25D1">
        <w:rPr>
          <w:rFonts w:cs="Times New Roman"/>
        </w:rPr>
        <w:t xml:space="preserve">Earhart, Amy E. "Models of Digital Documentation: The 19th-Century Concord Digital </w:t>
      </w:r>
    </w:p>
    <w:p w14:paraId="17D2070D" w14:textId="11201511" w:rsidR="009825A4" w:rsidRPr="00EF25D1" w:rsidRDefault="00E92F21" w:rsidP="00464A05">
      <w:pPr>
        <w:pStyle w:val="Textbody"/>
        <w:spacing w:after="0"/>
        <w:ind w:left="709"/>
        <w:rPr>
          <w:rFonts w:cs="Times New Roman"/>
        </w:rPr>
      </w:pPr>
      <w:r w:rsidRPr="00EF25D1">
        <w:rPr>
          <w:rFonts w:cs="Times New Roman"/>
        </w:rPr>
        <w:t>Arch</w:t>
      </w:r>
      <w:r w:rsidRPr="00EF25D1">
        <w:rPr>
          <w:rFonts w:cs="Times New Roman"/>
        </w:rPr>
        <w:t>ive," Documentary Editing: Journal of the Association for Documentary Editing, Volume 31: 2010 ISSN 0196-7134</w:t>
      </w:r>
    </w:p>
    <w:p w14:paraId="475C2EF7" w14:textId="77777777" w:rsidR="00464A05" w:rsidRPr="00EF25D1" w:rsidRDefault="00464A05" w:rsidP="00464A05">
      <w:pPr>
        <w:pStyle w:val="Textbody"/>
        <w:spacing w:after="0"/>
        <w:rPr>
          <w:rStyle w:val="Emphasis"/>
          <w:rFonts w:cs="Times New Roman"/>
        </w:rPr>
      </w:pPr>
    </w:p>
    <w:p w14:paraId="7981F8A3" w14:textId="7C399027" w:rsidR="00464A05" w:rsidRPr="00EF25D1" w:rsidRDefault="00E92F21" w:rsidP="00464A05">
      <w:pPr>
        <w:pStyle w:val="Textbody"/>
        <w:spacing w:after="0"/>
        <w:rPr>
          <w:rFonts w:cs="Times New Roman"/>
        </w:rPr>
      </w:pPr>
      <w:r w:rsidRPr="00EF25D1">
        <w:rPr>
          <w:rStyle w:val="Emphasis"/>
          <w:rFonts w:cs="Times New Roman"/>
        </w:rPr>
        <w:t>The Eartha M. White Collection</w:t>
      </w:r>
      <w:r w:rsidRPr="00EF25D1">
        <w:rPr>
          <w:rFonts w:cs="Times New Roman"/>
        </w:rPr>
        <w:t xml:space="preserve">. </w:t>
      </w:r>
      <w:proofErr w:type="spellStart"/>
      <w:r w:rsidRPr="00EF25D1">
        <w:rPr>
          <w:rFonts w:cs="Times New Roman"/>
        </w:rPr>
        <w:t>Dr.</w:t>
      </w:r>
      <w:proofErr w:type="spellEnd"/>
      <w:r w:rsidRPr="00EF25D1">
        <w:rPr>
          <w:rFonts w:cs="Times New Roman"/>
        </w:rPr>
        <w:t xml:space="preserve"> Clayton </w:t>
      </w:r>
      <w:proofErr w:type="spellStart"/>
      <w:r w:rsidRPr="00EF25D1">
        <w:rPr>
          <w:rFonts w:cs="Times New Roman"/>
        </w:rPr>
        <w:t>McCarl</w:t>
      </w:r>
      <w:proofErr w:type="spellEnd"/>
      <w:r w:rsidRPr="00EF25D1">
        <w:rPr>
          <w:rFonts w:cs="Times New Roman"/>
        </w:rPr>
        <w:t xml:space="preserve"> et al. University of North Florida.2016-</w:t>
      </w:r>
    </w:p>
    <w:p w14:paraId="6F6535EB" w14:textId="010009BB" w:rsidR="009825A4" w:rsidRPr="00EF25D1" w:rsidRDefault="00E92F21" w:rsidP="00464A05">
      <w:pPr>
        <w:pStyle w:val="Textbody"/>
        <w:spacing w:after="0"/>
        <w:ind w:left="709"/>
        <w:rPr>
          <w:rFonts w:cs="Times New Roman"/>
        </w:rPr>
      </w:pPr>
      <w:r w:rsidRPr="00EF25D1">
        <w:rPr>
          <w:rFonts w:cs="Times New Roman"/>
        </w:rPr>
        <w:t xml:space="preserve">2022. </w:t>
      </w:r>
      <w:hyperlink r:id="rId10" w:history="1">
        <w:r w:rsidRPr="00EF25D1">
          <w:rPr>
            <w:rFonts w:cs="Times New Roman"/>
          </w:rPr>
          <w:t>https://unfdhi.org/earthawhite/exhibits/show/step-by-step-instructions/getting-started</w:t>
        </w:r>
      </w:hyperlink>
    </w:p>
    <w:p w14:paraId="4916A8B6" w14:textId="77777777" w:rsidR="00464A05" w:rsidRPr="00EF25D1" w:rsidRDefault="00464A05" w:rsidP="00464A05">
      <w:pPr>
        <w:pStyle w:val="Textbody"/>
        <w:spacing w:after="0"/>
        <w:rPr>
          <w:rFonts w:cs="Times New Roman"/>
        </w:rPr>
      </w:pPr>
    </w:p>
    <w:p w14:paraId="44739E01" w14:textId="585B6ADF" w:rsidR="00892655" w:rsidRPr="00EF25D1" w:rsidRDefault="00892655" w:rsidP="00464A05">
      <w:pPr>
        <w:pStyle w:val="Textbody"/>
        <w:spacing w:after="0"/>
        <w:rPr>
          <w:rFonts w:cs="Times New Roman"/>
          <w:i/>
          <w:iCs/>
        </w:rPr>
      </w:pPr>
      <w:r w:rsidRPr="00EF25D1">
        <w:rPr>
          <w:rFonts w:cs="Times New Roman"/>
        </w:rPr>
        <w:t xml:space="preserve">Ferguson, Roderick A. "Queer of Color Critique." In </w:t>
      </w:r>
      <w:r w:rsidRPr="00EF25D1">
        <w:rPr>
          <w:rFonts w:cs="Times New Roman"/>
          <w:i/>
          <w:iCs/>
        </w:rPr>
        <w:t xml:space="preserve">Oxford Research </w:t>
      </w:r>
      <w:proofErr w:type="spellStart"/>
      <w:r w:rsidRPr="00EF25D1">
        <w:rPr>
          <w:rFonts w:cs="Times New Roman"/>
          <w:i/>
          <w:iCs/>
        </w:rPr>
        <w:t>Encyclopedia</w:t>
      </w:r>
      <w:proofErr w:type="spellEnd"/>
      <w:r w:rsidRPr="00EF25D1">
        <w:rPr>
          <w:rFonts w:cs="Times New Roman"/>
          <w:i/>
          <w:iCs/>
        </w:rPr>
        <w:t xml:space="preserve"> of </w:t>
      </w:r>
    </w:p>
    <w:p w14:paraId="25D78CDE" w14:textId="07759221" w:rsidR="00892655" w:rsidRPr="00EF25D1" w:rsidRDefault="00892655" w:rsidP="00892655">
      <w:pPr>
        <w:pStyle w:val="Textbody"/>
        <w:spacing w:after="0"/>
        <w:ind w:firstLine="709"/>
        <w:rPr>
          <w:rFonts w:cs="Times New Roman"/>
        </w:rPr>
      </w:pPr>
      <w:r w:rsidRPr="00EF25D1">
        <w:rPr>
          <w:rFonts w:cs="Times New Roman"/>
          <w:i/>
          <w:iCs/>
        </w:rPr>
        <w:t>Literature</w:t>
      </w:r>
      <w:r w:rsidRPr="00EF25D1">
        <w:rPr>
          <w:rFonts w:cs="Times New Roman"/>
        </w:rPr>
        <w:t>. 2018.</w:t>
      </w:r>
    </w:p>
    <w:p w14:paraId="1EC82C47" w14:textId="77777777" w:rsidR="00892655" w:rsidRPr="00EF25D1" w:rsidRDefault="00892655" w:rsidP="00464A05">
      <w:pPr>
        <w:pStyle w:val="Textbody"/>
        <w:spacing w:after="0"/>
        <w:rPr>
          <w:rFonts w:cs="Times New Roman"/>
        </w:rPr>
      </w:pPr>
    </w:p>
    <w:p w14:paraId="67E20459" w14:textId="5943F2D8" w:rsidR="00464A05" w:rsidRPr="00EF25D1" w:rsidRDefault="00E92F21" w:rsidP="00464A05">
      <w:pPr>
        <w:pStyle w:val="Textbody"/>
        <w:spacing w:after="0"/>
        <w:rPr>
          <w:rStyle w:val="Emphasis"/>
          <w:rFonts w:cs="Times New Roman"/>
        </w:rPr>
      </w:pPr>
      <w:r w:rsidRPr="00EF25D1">
        <w:rPr>
          <w:rFonts w:cs="Times New Roman"/>
        </w:rPr>
        <w:t xml:space="preserve">Gaboury, Jacob. "Becoming NULL: Queer Relations in the Excluded Middle." </w:t>
      </w:r>
      <w:r w:rsidRPr="00EF25D1">
        <w:rPr>
          <w:rStyle w:val="Emphasis"/>
          <w:rFonts w:cs="Times New Roman"/>
        </w:rPr>
        <w:t xml:space="preserve">Women &amp; </w:t>
      </w:r>
    </w:p>
    <w:p w14:paraId="18D25B0E" w14:textId="0A2C7DC7" w:rsidR="009825A4" w:rsidRPr="00EF25D1" w:rsidRDefault="00E92F21" w:rsidP="00464A05">
      <w:pPr>
        <w:pStyle w:val="Textbody"/>
        <w:spacing w:after="0"/>
        <w:ind w:firstLine="709"/>
        <w:rPr>
          <w:rFonts w:cs="Times New Roman"/>
        </w:rPr>
      </w:pPr>
      <w:r w:rsidRPr="00EF25D1">
        <w:rPr>
          <w:rStyle w:val="Emphasis"/>
          <w:rFonts w:cs="Times New Roman"/>
        </w:rPr>
        <w:t xml:space="preserve">Performance: </w:t>
      </w:r>
      <w:proofErr w:type="gramStart"/>
      <w:r w:rsidRPr="00EF25D1">
        <w:rPr>
          <w:rStyle w:val="Emphasis"/>
          <w:rFonts w:cs="Times New Roman"/>
        </w:rPr>
        <w:t>a</w:t>
      </w:r>
      <w:proofErr w:type="gramEnd"/>
      <w:r w:rsidRPr="00EF25D1">
        <w:rPr>
          <w:rStyle w:val="Emphasis"/>
          <w:rFonts w:cs="Times New Roman"/>
        </w:rPr>
        <w:t xml:space="preserve"> Journal of Feminist Theory</w:t>
      </w:r>
      <w:r w:rsidRPr="00EF25D1">
        <w:rPr>
          <w:rFonts w:cs="Times New Roman"/>
        </w:rPr>
        <w:t>. 28:2, 2018. pp. 143-158.</w:t>
      </w:r>
    </w:p>
    <w:p w14:paraId="64C5D5EE" w14:textId="77777777" w:rsidR="00464A05" w:rsidRPr="00EF25D1" w:rsidRDefault="00464A05" w:rsidP="00464A05">
      <w:pPr>
        <w:pStyle w:val="Textbody"/>
        <w:spacing w:after="0"/>
        <w:rPr>
          <w:rFonts w:cs="Times New Roman"/>
        </w:rPr>
      </w:pPr>
    </w:p>
    <w:p w14:paraId="40B29710" w14:textId="05533932" w:rsidR="00464A05" w:rsidRPr="00EF25D1" w:rsidRDefault="00E92F21" w:rsidP="00464A05">
      <w:pPr>
        <w:pStyle w:val="Textbody"/>
        <w:spacing w:after="0"/>
        <w:rPr>
          <w:rFonts w:cs="Times New Roman"/>
        </w:rPr>
      </w:pPr>
      <w:r w:rsidRPr="00EF25D1">
        <w:rPr>
          <w:rFonts w:cs="Times New Roman"/>
        </w:rPr>
        <w:t xml:space="preserve">Goldberg, J and Menon, M 2005 ‘Queering History.' PMLA, 120.5, 1608–1617. DOI: </w:t>
      </w:r>
    </w:p>
    <w:p w14:paraId="7F7678DC" w14:textId="64CDA7FE" w:rsidR="00085EFE" w:rsidRPr="00EF25D1" w:rsidRDefault="00E92F21" w:rsidP="00464A05">
      <w:pPr>
        <w:pStyle w:val="Textbody"/>
        <w:spacing w:after="0"/>
        <w:ind w:firstLine="709"/>
        <w:rPr>
          <w:rFonts w:cs="Times New Roman"/>
        </w:rPr>
      </w:pPr>
      <w:r w:rsidRPr="00EF25D1">
        <w:rPr>
          <w:rFonts w:cs="Times New Roman"/>
        </w:rPr>
        <w:t>10.1632/003081205X73443</w:t>
      </w:r>
      <w:r w:rsidR="00085EFE" w:rsidRPr="00EF25D1">
        <w:rPr>
          <w:rFonts w:cs="Times New Roman"/>
        </w:rPr>
        <w:t>.</w:t>
      </w:r>
    </w:p>
    <w:p w14:paraId="49837A05" w14:textId="77777777" w:rsidR="00464A05" w:rsidRPr="00EF25D1" w:rsidRDefault="00464A05" w:rsidP="00464A05">
      <w:pPr>
        <w:pStyle w:val="Textbody"/>
        <w:spacing w:after="0"/>
        <w:rPr>
          <w:rFonts w:cs="Times New Roman"/>
        </w:rPr>
      </w:pPr>
    </w:p>
    <w:p w14:paraId="509614B6" w14:textId="77777777" w:rsidR="00EF25D1" w:rsidRPr="00EF25D1" w:rsidRDefault="00EF25D1" w:rsidP="00EF25D1">
      <w:pPr>
        <w:widowControl/>
        <w:suppressAutoHyphens w:val="0"/>
        <w:autoSpaceDN/>
        <w:textAlignment w:val="auto"/>
        <w:rPr>
          <w:rFonts w:eastAsia="Times New Roman" w:cs="Times New Roman"/>
          <w:kern w:val="0"/>
          <w:lang w:val="en-US" w:eastAsia="en-US" w:bidi="ar-SA"/>
        </w:rPr>
      </w:pPr>
      <w:r w:rsidRPr="00EF25D1">
        <w:rPr>
          <w:rFonts w:eastAsia="Times New Roman" w:cs="Times New Roman"/>
          <w:kern w:val="0"/>
          <w:lang w:val="en-US" w:eastAsia="en-US" w:bidi="ar-SA"/>
        </w:rPr>
        <w:t xml:space="preserve">Hartman, Saidiya. "Venus in two acts." </w:t>
      </w:r>
      <w:r w:rsidRPr="00EF25D1">
        <w:rPr>
          <w:rFonts w:eastAsia="Times New Roman" w:cs="Times New Roman"/>
          <w:i/>
          <w:iCs/>
          <w:kern w:val="0"/>
          <w:lang w:val="en-US" w:eastAsia="en-US" w:bidi="ar-SA"/>
        </w:rPr>
        <w:t>Small Axe: A Caribbean Journal of Criticism</w:t>
      </w:r>
      <w:r w:rsidRPr="00EF25D1">
        <w:rPr>
          <w:rFonts w:eastAsia="Times New Roman" w:cs="Times New Roman"/>
          <w:kern w:val="0"/>
          <w:lang w:val="en-US" w:eastAsia="en-US" w:bidi="ar-SA"/>
        </w:rPr>
        <w:t xml:space="preserve"> 12, no. </w:t>
      </w:r>
    </w:p>
    <w:p w14:paraId="70FC5353" w14:textId="6D0F5321" w:rsidR="00EF25D1" w:rsidRPr="00EF25D1" w:rsidRDefault="00EF25D1" w:rsidP="00EF25D1">
      <w:pPr>
        <w:widowControl/>
        <w:suppressAutoHyphens w:val="0"/>
        <w:autoSpaceDN/>
        <w:ind w:firstLine="709"/>
        <w:textAlignment w:val="auto"/>
        <w:rPr>
          <w:rFonts w:eastAsia="Times New Roman" w:cs="Times New Roman"/>
          <w:kern w:val="0"/>
          <w:lang w:val="en-US" w:eastAsia="en-US" w:bidi="ar-SA"/>
        </w:rPr>
      </w:pPr>
      <w:r w:rsidRPr="00EF25D1">
        <w:rPr>
          <w:rFonts w:eastAsia="Times New Roman" w:cs="Times New Roman"/>
          <w:kern w:val="0"/>
          <w:lang w:val="en-US" w:eastAsia="en-US" w:bidi="ar-SA"/>
        </w:rPr>
        <w:t>2 (2008): 1-14.</w:t>
      </w:r>
    </w:p>
    <w:p w14:paraId="7FF508A1" w14:textId="77777777" w:rsidR="00EF25D1" w:rsidRPr="00EF25D1" w:rsidRDefault="00EF25D1" w:rsidP="00EF25D1">
      <w:pPr>
        <w:widowControl/>
        <w:suppressAutoHyphens w:val="0"/>
        <w:autoSpaceDN/>
        <w:ind w:firstLine="709"/>
        <w:textAlignment w:val="auto"/>
        <w:rPr>
          <w:rFonts w:eastAsia="Times New Roman" w:cs="Times New Roman"/>
          <w:kern w:val="0"/>
          <w:lang w:val="en-US" w:eastAsia="en-US" w:bidi="ar-SA"/>
        </w:rPr>
      </w:pPr>
    </w:p>
    <w:p w14:paraId="2DD76EB7" w14:textId="7A4DA708" w:rsidR="006B0445" w:rsidRDefault="00464A05" w:rsidP="006B0445">
      <w:pPr>
        <w:pStyle w:val="NormalWeb"/>
        <w:spacing w:before="0" w:beforeAutospacing="0" w:after="0" w:afterAutospacing="0"/>
        <w:rPr>
          <w:rPrChange w:id="543" w:author="Filipa  Calado" w:date="2023-01-25T10:20:00Z">
            <w:rPr>
              <w:i/>
            </w:rPr>
          </w:rPrChange>
        </w:rPr>
        <w:pPrChange w:id="544" w:author="Filipa  Calado" w:date="2023-01-25T10:20:00Z">
          <w:pPr>
            <w:pStyle w:val="Textbody"/>
            <w:spacing w:after="0"/>
          </w:pPr>
        </w:pPrChange>
      </w:pPr>
      <w:r w:rsidRPr="00EF25D1">
        <w:t>J</w:t>
      </w:r>
      <w:r w:rsidR="00085EFE" w:rsidRPr="00EF25D1">
        <w:t xml:space="preserve">ohnson, Jessica Marie. </w:t>
      </w:r>
      <w:r w:rsidR="006B0445">
        <w:rPr>
          <w:i/>
          <w:color w:val="000000"/>
          <w:rPrChange w:id="545" w:author="Filipa  Calado" w:date="2023-01-25T10:20:00Z">
            <w:rPr>
              <w:i/>
            </w:rPr>
          </w:rPrChange>
        </w:rPr>
        <w:t xml:space="preserve">Wicked </w:t>
      </w:r>
      <w:del w:id="546" w:author="Filipa  Calado" w:date="2023-01-25T10:20:00Z">
        <w:r w:rsidR="00085EFE" w:rsidRPr="00EF25D1">
          <w:rPr>
            <w:i/>
            <w:iCs/>
          </w:rPr>
          <w:delText>flesh: black</w:delText>
        </w:r>
      </w:del>
      <w:ins w:id="547" w:author="Filipa  Calado" w:date="2023-01-25T10:20:00Z">
        <w:r w:rsidR="006B0445">
          <w:rPr>
            <w:i/>
            <w:iCs/>
            <w:color w:val="000000"/>
          </w:rPr>
          <w:t>Flesh: Black</w:t>
        </w:r>
      </w:ins>
      <w:r w:rsidR="006B0445">
        <w:rPr>
          <w:i/>
          <w:color w:val="000000"/>
          <w:rPrChange w:id="548" w:author="Filipa  Calado" w:date="2023-01-25T10:20:00Z">
            <w:rPr>
              <w:i/>
            </w:rPr>
          </w:rPrChange>
        </w:rPr>
        <w:t xml:space="preserve"> women, </w:t>
      </w:r>
      <w:del w:id="549" w:author="Filipa  Calado" w:date="2023-01-25T10:20:00Z">
        <w:r w:rsidR="00085EFE" w:rsidRPr="00EF25D1">
          <w:rPr>
            <w:i/>
            <w:iCs/>
          </w:rPr>
          <w:delText>intimacy</w:delText>
        </w:r>
      </w:del>
      <w:ins w:id="550" w:author="Filipa  Calado" w:date="2023-01-25T10:20:00Z">
        <w:r w:rsidR="006B0445">
          <w:rPr>
            <w:i/>
            <w:iCs/>
            <w:color w:val="000000"/>
          </w:rPr>
          <w:t>Intimacy</w:t>
        </w:r>
      </w:ins>
      <w:r w:rsidR="006B0445">
        <w:rPr>
          <w:i/>
          <w:color w:val="000000"/>
          <w:rPrChange w:id="551" w:author="Filipa  Calado" w:date="2023-01-25T10:20:00Z">
            <w:rPr>
              <w:i/>
            </w:rPr>
          </w:rPrChange>
        </w:rPr>
        <w:t xml:space="preserve">, and </w:t>
      </w:r>
      <w:del w:id="552" w:author="Filipa  Calado" w:date="2023-01-25T10:20:00Z">
        <w:r w:rsidR="00085EFE" w:rsidRPr="00EF25D1">
          <w:rPr>
            <w:i/>
            <w:iCs/>
          </w:rPr>
          <w:delText>freedom</w:delText>
        </w:r>
      </w:del>
      <w:ins w:id="553" w:author="Filipa  Calado" w:date="2023-01-25T10:20:00Z">
        <w:r w:rsidR="006B0445">
          <w:rPr>
            <w:i/>
            <w:iCs/>
            <w:color w:val="000000"/>
          </w:rPr>
          <w:t>Freedom</w:t>
        </w:r>
      </w:ins>
      <w:r w:rsidR="006B0445">
        <w:rPr>
          <w:i/>
          <w:color w:val="000000"/>
          <w:rPrChange w:id="554" w:author="Filipa  Calado" w:date="2023-01-25T10:20:00Z">
            <w:rPr>
              <w:i/>
            </w:rPr>
          </w:rPrChange>
        </w:rPr>
        <w:t xml:space="preserve"> in the Atlantic</w:t>
      </w:r>
      <w:del w:id="555" w:author="Filipa  Calado" w:date="2023-01-25T10:20:00Z">
        <w:r w:rsidR="00085EFE" w:rsidRPr="00EF25D1">
          <w:rPr>
            <w:i/>
            <w:iCs/>
          </w:rPr>
          <w:delText xml:space="preserve"> </w:delText>
        </w:r>
      </w:del>
    </w:p>
    <w:p w14:paraId="645568D8" w14:textId="100DE84D" w:rsidR="00085EFE" w:rsidRPr="006B0445" w:rsidRDefault="00085EFE" w:rsidP="006B0445">
      <w:pPr>
        <w:pStyle w:val="Textbody"/>
        <w:spacing w:after="0"/>
        <w:ind w:firstLine="709"/>
        <w:rPr>
          <w:i/>
          <w:color w:val="000000"/>
          <w:rPrChange w:id="556" w:author="Filipa  Calado" w:date="2023-01-25T10:20:00Z">
            <w:rPr/>
          </w:rPrChange>
        </w:rPr>
      </w:pPr>
      <w:del w:id="557" w:author="Filipa  Calado" w:date="2023-01-25T10:20:00Z">
        <w:r w:rsidRPr="00EF25D1">
          <w:rPr>
            <w:rFonts w:cs="Times New Roman"/>
            <w:i/>
            <w:iCs/>
          </w:rPr>
          <w:delText>world</w:delText>
        </w:r>
      </w:del>
      <w:ins w:id="558" w:author="Filipa  Calado" w:date="2023-01-25T10:20:00Z">
        <w:r w:rsidR="006B0445">
          <w:rPr>
            <w:i/>
            <w:iCs/>
            <w:color w:val="000000"/>
          </w:rPr>
          <w:t>World</w:t>
        </w:r>
      </w:ins>
      <w:r w:rsidR="006B0445">
        <w:rPr>
          <w:color w:val="000000"/>
          <w:rPrChange w:id="559" w:author="Filipa  Calado" w:date="2023-01-25T10:20:00Z">
            <w:rPr/>
          </w:rPrChange>
        </w:rPr>
        <w:t xml:space="preserve">. </w:t>
      </w:r>
      <w:r w:rsidRPr="00EF25D1">
        <w:rPr>
          <w:rFonts w:cs="Times New Roman"/>
        </w:rPr>
        <w:t>University of Pennsylvania Press, 2020.</w:t>
      </w:r>
    </w:p>
    <w:p w14:paraId="4615FB4D" w14:textId="77777777" w:rsidR="00464A05" w:rsidRPr="00EF25D1" w:rsidRDefault="00464A05" w:rsidP="00464A05">
      <w:pPr>
        <w:pStyle w:val="Textbody"/>
        <w:spacing w:after="0"/>
        <w:rPr>
          <w:rFonts w:cs="Times New Roman"/>
        </w:rPr>
      </w:pPr>
    </w:p>
    <w:p w14:paraId="07247FE1" w14:textId="53ECFF96" w:rsidR="00464A05" w:rsidRPr="00EF25D1" w:rsidRDefault="00E92F21" w:rsidP="00464A05">
      <w:pPr>
        <w:pStyle w:val="Textbody"/>
        <w:spacing w:after="0"/>
        <w:rPr>
          <w:rFonts w:cs="Times New Roman"/>
        </w:rPr>
      </w:pPr>
      <w:r w:rsidRPr="00EF25D1">
        <w:rPr>
          <w:rFonts w:cs="Times New Roman"/>
        </w:rPr>
        <w:t xml:space="preserve">"The Layered Markup and Annotation Language (LMNL)." </w:t>
      </w:r>
    </w:p>
    <w:p w14:paraId="526AA63E" w14:textId="794FD828" w:rsidR="009825A4" w:rsidRPr="00EF25D1" w:rsidRDefault="00464A05" w:rsidP="00464A05">
      <w:pPr>
        <w:pStyle w:val="Textbody"/>
        <w:spacing w:after="0"/>
        <w:ind w:firstLine="709"/>
        <w:rPr>
          <w:rFonts w:cs="Times New Roman"/>
        </w:rPr>
      </w:pPr>
      <w:r w:rsidRPr="00EF25D1">
        <w:rPr>
          <w:rFonts w:cs="Times New Roman"/>
        </w:rPr>
        <w:t>http://xml.coverpages.org/LMNL-Abstract.html</w:t>
      </w:r>
    </w:p>
    <w:p w14:paraId="1AAC6BD2" w14:textId="77777777" w:rsidR="00464A05" w:rsidRPr="00EF25D1" w:rsidRDefault="00464A05" w:rsidP="00464A05">
      <w:pPr>
        <w:pStyle w:val="Textbody"/>
        <w:spacing w:after="0"/>
        <w:rPr>
          <w:rFonts w:cs="Times New Roman"/>
        </w:rPr>
      </w:pPr>
    </w:p>
    <w:p w14:paraId="2CF3E904" w14:textId="5456A2B2" w:rsidR="00464A05" w:rsidRPr="00EF25D1" w:rsidRDefault="00E92F21" w:rsidP="00464A05">
      <w:pPr>
        <w:pStyle w:val="Textbody"/>
        <w:spacing w:after="0"/>
        <w:rPr>
          <w:rStyle w:val="Emphasis"/>
          <w:rFonts w:cs="Times New Roman"/>
        </w:rPr>
      </w:pPr>
      <w:r w:rsidRPr="00EF25D1">
        <w:rPr>
          <w:rFonts w:cs="Times New Roman"/>
        </w:rPr>
        <w:t xml:space="preserve">Liu, Alan. "Where is Cultural Criticism in the Digital Humanities?" </w:t>
      </w:r>
      <w:r w:rsidRPr="00EF25D1">
        <w:rPr>
          <w:rStyle w:val="Emphasis"/>
          <w:rFonts w:cs="Times New Roman"/>
        </w:rPr>
        <w:t xml:space="preserve">Debates in the Digital </w:t>
      </w:r>
    </w:p>
    <w:p w14:paraId="60786878" w14:textId="1E4A8C45" w:rsidR="009825A4" w:rsidRPr="00EF25D1" w:rsidRDefault="00E92F21" w:rsidP="00464A05">
      <w:pPr>
        <w:pStyle w:val="Textbody"/>
        <w:spacing w:after="0"/>
        <w:ind w:firstLine="709"/>
        <w:rPr>
          <w:rFonts w:cs="Times New Roman"/>
        </w:rPr>
      </w:pPr>
      <w:r w:rsidRPr="00EF25D1">
        <w:rPr>
          <w:rStyle w:val="Emphasis"/>
          <w:rFonts w:cs="Times New Roman"/>
        </w:rPr>
        <w:t>Humanities</w:t>
      </w:r>
      <w:r w:rsidRPr="00EF25D1">
        <w:rPr>
          <w:rFonts w:cs="Times New Roman"/>
        </w:rPr>
        <w:t xml:space="preserve">. ed. Matthew K. Gold. The </w:t>
      </w:r>
      <w:r w:rsidRPr="00EF25D1">
        <w:rPr>
          <w:rFonts w:cs="Times New Roman"/>
        </w:rPr>
        <w:t>University of Minnesota Press. 2012.</w:t>
      </w:r>
    </w:p>
    <w:p w14:paraId="1B3304A7" w14:textId="77777777" w:rsidR="00464A05" w:rsidRPr="00EF25D1" w:rsidRDefault="00464A05" w:rsidP="00464A05">
      <w:pPr>
        <w:pStyle w:val="Textbody"/>
        <w:spacing w:after="0"/>
        <w:rPr>
          <w:rFonts w:cs="Times New Roman"/>
        </w:rPr>
      </w:pPr>
    </w:p>
    <w:p w14:paraId="13272B20" w14:textId="77777777" w:rsidR="00464A05" w:rsidRPr="00EF25D1" w:rsidRDefault="00464A05" w:rsidP="00464A05">
      <w:pPr>
        <w:pStyle w:val="Textbody"/>
        <w:spacing w:after="0"/>
        <w:rPr>
          <w:rFonts w:cs="Times New Roman"/>
        </w:rPr>
      </w:pPr>
      <w:r w:rsidRPr="00EF25D1">
        <w:rPr>
          <w:rFonts w:cs="Times New Roman"/>
        </w:rPr>
        <w:t xml:space="preserve">Love, Heather. </w:t>
      </w:r>
      <w:r w:rsidRPr="00EF25D1">
        <w:rPr>
          <w:rFonts w:cs="Times New Roman"/>
          <w:i/>
          <w:iCs/>
        </w:rPr>
        <w:t>Feeling backward: Loss and the politics of queer history</w:t>
      </w:r>
      <w:r w:rsidRPr="00EF25D1">
        <w:rPr>
          <w:rFonts w:cs="Times New Roman"/>
        </w:rPr>
        <w:t xml:space="preserve">. Harvard University </w:t>
      </w:r>
    </w:p>
    <w:p w14:paraId="136207BC" w14:textId="242AA5CB" w:rsidR="00464A05" w:rsidRPr="00EF25D1" w:rsidRDefault="00464A05" w:rsidP="00464A05">
      <w:pPr>
        <w:pStyle w:val="Textbody"/>
        <w:spacing w:after="0"/>
        <w:ind w:firstLine="709"/>
        <w:rPr>
          <w:rFonts w:cs="Times New Roman"/>
        </w:rPr>
      </w:pPr>
      <w:r w:rsidRPr="00EF25D1">
        <w:rPr>
          <w:rFonts w:cs="Times New Roman"/>
        </w:rPr>
        <w:t>Press, 2009.</w:t>
      </w:r>
    </w:p>
    <w:p w14:paraId="12BFDD61" w14:textId="77777777" w:rsidR="00464A05" w:rsidRPr="00EF25D1" w:rsidRDefault="00464A05" w:rsidP="00464A05">
      <w:pPr>
        <w:pStyle w:val="Textbody"/>
        <w:spacing w:after="0"/>
        <w:rPr>
          <w:rFonts w:cs="Times New Roman"/>
        </w:rPr>
      </w:pPr>
    </w:p>
    <w:p w14:paraId="2251D568" w14:textId="60AE1DF3" w:rsidR="00464A05" w:rsidRPr="00EF25D1" w:rsidRDefault="00E92F21" w:rsidP="00464A05">
      <w:pPr>
        <w:pStyle w:val="Textbody"/>
        <w:spacing w:after="0"/>
        <w:rPr>
          <w:rFonts w:cs="Times New Roman"/>
        </w:rPr>
      </w:pPr>
      <w:proofErr w:type="spellStart"/>
      <w:r w:rsidRPr="00EF25D1">
        <w:rPr>
          <w:rFonts w:cs="Times New Roman"/>
        </w:rPr>
        <w:lastRenderedPageBreak/>
        <w:t>martindholmes</w:t>
      </w:r>
      <w:proofErr w:type="spellEnd"/>
      <w:r w:rsidRPr="00EF25D1">
        <w:rPr>
          <w:rFonts w:cs="Times New Roman"/>
        </w:rPr>
        <w:t xml:space="preserve">. 2022. "New </w:t>
      </w:r>
      <w:r w:rsidRPr="00EF25D1">
        <w:rPr>
          <w:rStyle w:val="OrgCode"/>
          <w:rFonts w:ascii="Times New Roman" w:hAnsi="Times New Roman" w:cs="Times New Roman"/>
        </w:rPr>
        <w:t>&lt;entity&gt;</w:t>
      </w:r>
      <w:r w:rsidRPr="00EF25D1">
        <w:rPr>
          <w:rFonts w:cs="Times New Roman"/>
        </w:rPr>
        <w:t xml:space="preserve"> and </w:t>
      </w:r>
      <w:r w:rsidRPr="00EF25D1">
        <w:rPr>
          <w:rStyle w:val="OrgCode"/>
          <w:rFonts w:ascii="Times New Roman" w:hAnsi="Times New Roman" w:cs="Times New Roman"/>
        </w:rPr>
        <w:t>&lt;</w:t>
      </w:r>
      <w:proofErr w:type="spellStart"/>
      <w:r w:rsidRPr="00EF25D1">
        <w:rPr>
          <w:rStyle w:val="OrgCode"/>
          <w:rFonts w:ascii="Times New Roman" w:hAnsi="Times New Roman" w:cs="Times New Roman"/>
        </w:rPr>
        <w:t>listEntity</w:t>
      </w:r>
      <w:proofErr w:type="spellEnd"/>
      <w:r w:rsidRPr="00EF25D1">
        <w:rPr>
          <w:rStyle w:val="OrgCode"/>
          <w:rFonts w:ascii="Times New Roman" w:hAnsi="Times New Roman" w:cs="Times New Roman"/>
        </w:rPr>
        <w:t>&gt;</w:t>
      </w:r>
      <w:r w:rsidRPr="00EF25D1">
        <w:rPr>
          <w:rFonts w:cs="Times New Roman"/>
        </w:rPr>
        <w:t xml:space="preserve"> elements are needed #2341." </w:t>
      </w:r>
      <w:proofErr w:type="spellStart"/>
      <w:r w:rsidRPr="00EF25D1">
        <w:rPr>
          <w:rFonts w:cs="Times New Roman"/>
        </w:rPr>
        <w:t>Github</w:t>
      </w:r>
      <w:proofErr w:type="spellEnd"/>
      <w:r w:rsidRPr="00EF25D1">
        <w:rPr>
          <w:rFonts w:cs="Times New Roman"/>
        </w:rPr>
        <w:t xml:space="preserve">, </w:t>
      </w:r>
    </w:p>
    <w:p w14:paraId="48E96753" w14:textId="2D4B8505" w:rsidR="009825A4" w:rsidRPr="00EF25D1" w:rsidRDefault="00464A05" w:rsidP="00464A05">
      <w:pPr>
        <w:pStyle w:val="Textbody"/>
        <w:spacing w:after="0"/>
        <w:rPr>
          <w:rFonts w:cs="Times New Roman"/>
        </w:rPr>
      </w:pPr>
      <w:r w:rsidRPr="00EF25D1">
        <w:rPr>
          <w:rFonts w:cs="Times New Roman"/>
        </w:rPr>
        <w:tab/>
        <w:t>https://github.com/TEIC/TEI/issues/2341.</w:t>
      </w:r>
    </w:p>
    <w:p w14:paraId="41ED81B4" w14:textId="77777777" w:rsidR="00464A05" w:rsidRPr="00EF25D1" w:rsidRDefault="00464A05" w:rsidP="00464A05">
      <w:pPr>
        <w:pStyle w:val="Textbody"/>
        <w:spacing w:after="0"/>
        <w:rPr>
          <w:rFonts w:cs="Times New Roman"/>
        </w:rPr>
      </w:pPr>
    </w:p>
    <w:p w14:paraId="3E06059A" w14:textId="659C8D81" w:rsidR="00464A05" w:rsidRPr="00EF25D1" w:rsidRDefault="00E92F21" w:rsidP="00464A05">
      <w:pPr>
        <w:pStyle w:val="Textbody"/>
        <w:spacing w:after="0"/>
        <w:rPr>
          <w:rFonts w:cs="Times New Roman"/>
        </w:rPr>
      </w:pPr>
      <w:r w:rsidRPr="00EF25D1">
        <w:rPr>
          <w:rFonts w:cs="Times New Roman"/>
        </w:rPr>
        <w:t xml:space="preserve">Muñoz, José Esteban. </w:t>
      </w:r>
      <w:r w:rsidRPr="00EF25D1">
        <w:rPr>
          <w:rStyle w:val="Emphasis"/>
          <w:rFonts w:cs="Times New Roman"/>
        </w:rPr>
        <w:t>Cruising Utopia: The Then and There of Queer Futurity</w:t>
      </w:r>
      <w:r w:rsidRPr="00EF25D1">
        <w:rPr>
          <w:rFonts w:cs="Times New Roman"/>
        </w:rPr>
        <w:t xml:space="preserve">. New York </w:t>
      </w:r>
    </w:p>
    <w:p w14:paraId="3D2DC4A7" w14:textId="349E7547" w:rsidR="009825A4" w:rsidRPr="00EF25D1" w:rsidRDefault="00E92F21" w:rsidP="00464A05">
      <w:pPr>
        <w:pStyle w:val="Textbody"/>
        <w:spacing w:after="0"/>
        <w:ind w:firstLine="709"/>
        <w:rPr>
          <w:rFonts w:cs="Times New Roman"/>
        </w:rPr>
      </w:pPr>
      <w:r w:rsidRPr="00EF25D1">
        <w:rPr>
          <w:rFonts w:cs="Times New Roman"/>
        </w:rPr>
        <w:t>University Press, 2019.</w:t>
      </w:r>
    </w:p>
    <w:p w14:paraId="3B886543" w14:textId="77777777" w:rsidR="00464A05" w:rsidRPr="00EF25D1" w:rsidRDefault="00464A05" w:rsidP="00464A05">
      <w:pPr>
        <w:pStyle w:val="Textbody"/>
        <w:spacing w:after="0"/>
        <w:rPr>
          <w:rFonts w:cs="Times New Roman"/>
        </w:rPr>
      </w:pPr>
    </w:p>
    <w:p w14:paraId="58118EC1" w14:textId="4F95A930" w:rsidR="00464A05" w:rsidRPr="00EF25D1" w:rsidRDefault="00E92F21" w:rsidP="00464A05">
      <w:pPr>
        <w:pStyle w:val="Textbody"/>
        <w:spacing w:after="0"/>
        <w:rPr>
          <w:rFonts w:cs="Times New Roman"/>
        </w:rPr>
      </w:pPr>
      <w:r w:rsidRPr="00EF25D1">
        <w:rPr>
          <w:rFonts w:cs="Times New Roman"/>
        </w:rPr>
        <w:t xml:space="preserve">McGann, Jerome J. 2001. Radiant Textuality: Literature After the World Wide Web. New </w:t>
      </w:r>
    </w:p>
    <w:p w14:paraId="1FDE0AEB" w14:textId="3B94D73A" w:rsidR="009825A4" w:rsidRPr="00EF25D1" w:rsidRDefault="00E92F21" w:rsidP="00464A05">
      <w:pPr>
        <w:pStyle w:val="Textbody"/>
        <w:spacing w:after="0"/>
        <w:ind w:firstLine="709"/>
        <w:rPr>
          <w:rFonts w:cs="Times New Roman"/>
        </w:rPr>
      </w:pPr>
      <w:r w:rsidRPr="00EF25D1">
        <w:rPr>
          <w:rFonts w:cs="Times New Roman"/>
        </w:rPr>
        <w:t>York: Palgrave. Print.</w:t>
      </w:r>
    </w:p>
    <w:p w14:paraId="246351B2" w14:textId="77777777" w:rsidR="00464A05" w:rsidRPr="00EF25D1" w:rsidRDefault="00464A05" w:rsidP="00464A05">
      <w:pPr>
        <w:pStyle w:val="Textbody"/>
        <w:spacing w:after="0"/>
        <w:rPr>
          <w:rStyle w:val="Emphasis"/>
          <w:rFonts w:cs="Times New Roman"/>
        </w:rPr>
      </w:pPr>
    </w:p>
    <w:p w14:paraId="6A5A9C45" w14:textId="7AA19879" w:rsidR="00464A05" w:rsidRPr="00EF25D1" w:rsidRDefault="00E92F21" w:rsidP="00464A05">
      <w:pPr>
        <w:pStyle w:val="Textbody"/>
        <w:spacing w:after="0"/>
        <w:rPr>
          <w:rFonts w:cs="Times New Roman"/>
        </w:rPr>
      </w:pPr>
      <w:r w:rsidRPr="00EF25D1">
        <w:rPr>
          <w:rStyle w:val="Emphasis"/>
          <w:rFonts w:cs="Times New Roman"/>
        </w:rPr>
        <w:t>The Peter Still Papers</w:t>
      </w:r>
      <w:r w:rsidRPr="00EF25D1">
        <w:rPr>
          <w:rFonts w:cs="Times New Roman"/>
        </w:rPr>
        <w:t xml:space="preserve">. Francesca </w:t>
      </w:r>
      <w:proofErr w:type="spellStart"/>
      <w:r w:rsidRPr="00EF25D1">
        <w:rPr>
          <w:rFonts w:cs="Times New Roman"/>
        </w:rPr>
        <w:t>Gianneti</w:t>
      </w:r>
      <w:proofErr w:type="spellEnd"/>
      <w:r w:rsidRPr="00EF25D1">
        <w:rPr>
          <w:rFonts w:cs="Times New Roman"/>
        </w:rPr>
        <w:t xml:space="preserve"> et al. Rutgers University Libraries. 2015-2022. </w:t>
      </w:r>
    </w:p>
    <w:p w14:paraId="2455A174" w14:textId="77B149B2" w:rsidR="009825A4" w:rsidRPr="00EF25D1" w:rsidRDefault="00464A05" w:rsidP="00464A05">
      <w:pPr>
        <w:pStyle w:val="Textbody"/>
        <w:spacing w:after="0"/>
        <w:ind w:firstLine="709"/>
        <w:rPr>
          <w:rFonts w:cs="Times New Roman"/>
        </w:rPr>
      </w:pPr>
      <w:r w:rsidRPr="00EF25D1">
        <w:rPr>
          <w:rFonts w:cs="Times New Roman"/>
        </w:rPr>
        <w:t>https://stillpapers.org/</w:t>
      </w:r>
    </w:p>
    <w:p w14:paraId="25EE9E2A" w14:textId="77777777" w:rsidR="00464A05" w:rsidRPr="00EF25D1" w:rsidRDefault="00464A05" w:rsidP="00464A05">
      <w:pPr>
        <w:pStyle w:val="Textbody"/>
        <w:spacing w:after="0"/>
        <w:rPr>
          <w:rFonts w:cs="Times New Roman"/>
        </w:rPr>
      </w:pPr>
    </w:p>
    <w:p w14:paraId="2BB8CC62" w14:textId="1141D755" w:rsidR="00464A05" w:rsidRPr="00EF25D1" w:rsidRDefault="00E92F21" w:rsidP="00464A05">
      <w:pPr>
        <w:pStyle w:val="Textbody"/>
        <w:spacing w:after="0"/>
        <w:rPr>
          <w:rFonts w:cs="Times New Roman"/>
        </w:rPr>
      </w:pPr>
      <w:r w:rsidRPr="00EF25D1">
        <w:rPr>
          <w:rFonts w:cs="Times New Roman"/>
        </w:rPr>
        <w:t>Tennison, Jeni. "Overlap, Co</w:t>
      </w:r>
      <w:r w:rsidRPr="00EF25D1">
        <w:rPr>
          <w:rFonts w:cs="Times New Roman"/>
        </w:rPr>
        <w:t xml:space="preserve">ntainment, and Dominance." </w:t>
      </w:r>
      <w:r w:rsidRPr="00EF25D1">
        <w:rPr>
          <w:rStyle w:val="Emphasis"/>
          <w:rFonts w:cs="Times New Roman"/>
        </w:rPr>
        <w:t>Jeni's Musings</w:t>
      </w:r>
      <w:r w:rsidRPr="00EF25D1">
        <w:rPr>
          <w:rFonts w:cs="Times New Roman"/>
        </w:rPr>
        <w:t xml:space="preserve">. Mon, 2008-12-06. </w:t>
      </w:r>
    </w:p>
    <w:p w14:paraId="041FAEF1" w14:textId="3100BE3C" w:rsidR="009825A4" w:rsidRPr="00EF25D1" w:rsidRDefault="00464A05" w:rsidP="00464A05">
      <w:pPr>
        <w:pStyle w:val="Textbody"/>
        <w:spacing w:after="0"/>
        <w:ind w:firstLine="709"/>
        <w:rPr>
          <w:rFonts w:cs="Times New Roman"/>
        </w:rPr>
      </w:pPr>
      <w:r w:rsidRPr="00EF25D1">
        <w:rPr>
          <w:rFonts w:cs="Times New Roman"/>
        </w:rPr>
        <w:t>http://www.jenitennison.com/2008/12/06/overlap-containment-and-dominance.html</w:t>
      </w:r>
    </w:p>
    <w:p w14:paraId="19F0F8E2" w14:textId="77777777" w:rsidR="00464A05" w:rsidRPr="00EF25D1" w:rsidRDefault="00464A05" w:rsidP="00464A05">
      <w:pPr>
        <w:pStyle w:val="Textbody"/>
        <w:spacing w:after="0"/>
        <w:rPr>
          <w:rFonts w:cs="Times New Roman"/>
        </w:rPr>
      </w:pPr>
    </w:p>
    <w:p w14:paraId="550B4365" w14:textId="4E367345" w:rsidR="00464A05" w:rsidRPr="00EF25D1" w:rsidRDefault="00E92F21" w:rsidP="00464A05">
      <w:pPr>
        <w:pStyle w:val="Textbody"/>
        <w:spacing w:after="0"/>
        <w:rPr>
          <w:rFonts w:cs="Times New Roman"/>
        </w:rPr>
      </w:pPr>
      <w:r w:rsidRPr="00EF25D1">
        <w:rPr>
          <w:rFonts w:cs="Times New Roman"/>
        </w:rPr>
        <w:t xml:space="preserve">Tennison, Jeni. "Essential </w:t>
      </w:r>
      <w:proofErr w:type="spellStart"/>
      <w:r w:rsidRPr="00EF25D1">
        <w:rPr>
          <w:rFonts w:cs="Times New Roman"/>
        </w:rPr>
        <w:t>Hierarhcy</w:t>
      </w:r>
      <w:proofErr w:type="spellEnd"/>
      <w:r w:rsidRPr="00EF25D1">
        <w:rPr>
          <w:rFonts w:cs="Times New Roman"/>
        </w:rPr>
        <w:t xml:space="preserve">." </w:t>
      </w:r>
      <w:r w:rsidRPr="00EF25D1">
        <w:rPr>
          <w:rStyle w:val="Emphasis"/>
          <w:rFonts w:cs="Times New Roman"/>
        </w:rPr>
        <w:t>Jeni's Musings</w:t>
      </w:r>
      <w:r w:rsidRPr="00EF25D1">
        <w:rPr>
          <w:rFonts w:cs="Times New Roman"/>
        </w:rPr>
        <w:t xml:space="preserve">. 2008-12-09 </w:t>
      </w:r>
    </w:p>
    <w:p w14:paraId="4E87182F" w14:textId="332D8125" w:rsidR="009825A4" w:rsidRPr="00EF25D1" w:rsidRDefault="00464A05" w:rsidP="00464A05">
      <w:pPr>
        <w:pStyle w:val="Textbody"/>
        <w:spacing w:after="0"/>
        <w:ind w:left="709"/>
        <w:rPr>
          <w:rFonts w:cs="Times New Roman"/>
        </w:rPr>
      </w:pPr>
      <w:r w:rsidRPr="00EF25D1">
        <w:rPr>
          <w:rFonts w:cs="Times New Roman"/>
        </w:rPr>
        <w:t>https://web.archive.org/web/20111230054946/http://www.jenitennison.com/blog/node/96</w:t>
      </w:r>
    </w:p>
    <w:p w14:paraId="32B8DA9C" w14:textId="77777777" w:rsidR="00464A05" w:rsidRPr="00EF25D1" w:rsidRDefault="00464A05" w:rsidP="00464A05">
      <w:pPr>
        <w:pStyle w:val="Textbody"/>
        <w:spacing w:after="0"/>
        <w:rPr>
          <w:rFonts w:cs="Times New Roman"/>
        </w:rPr>
      </w:pPr>
    </w:p>
    <w:p w14:paraId="00DB9A1D" w14:textId="4C88AF45" w:rsidR="00464A05" w:rsidRPr="00EF25D1" w:rsidRDefault="00E92F21" w:rsidP="00464A05">
      <w:pPr>
        <w:pStyle w:val="Textbody"/>
        <w:spacing w:after="0"/>
        <w:rPr>
          <w:rFonts w:cs="Times New Roman"/>
        </w:rPr>
      </w:pPr>
      <w:proofErr w:type="spellStart"/>
      <w:r w:rsidRPr="00EF25D1">
        <w:rPr>
          <w:rFonts w:cs="Times New Roman"/>
        </w:rPr>
        <w:t>Thain</w:t>
      </w:r>
      <w:proofErr w:type="spellEnd"/>
      <w:r w:rsidRPr="00EF25D1">
        <w:rPr>
          <w:rFonts w:cs="Times New Roman"/>
        </w:rPr>
        <w:t xml:space="preserve">, M 2016 ‘Perspective: Digitizing the Diary – Experiments in Queer Encoding,' Journal </w:t>
      </w:r>
    </w:p>
    <w:p w14:paraId="2FB7AB9A" w14:textId="453AEE7A" w:rsidR="009825A4" w:rsidRPr="00EF25D1" w:rsidRDefault="00E92F21" w:rsidP="00464A05">
      <w:pPr>
        <w:pStyle w:val="Textbody"/>
        <w:spacing w:after="0"/>
        <w:ind w:firstLine="709"/>
        <w:rPr>
          <w:rFonts w:cs="Times New Roman"/>
        </w:rPr>
      </w:pPr>
      <w:r w:rsidRPr="00EF25D1">
        <w:rPr>
          <w:rFonts w:cs="Times New Roman"/>
        </w:rPr>
        <w:t>of Victorian Culture, 21.2, 226–241. DOI: 10.1080/13555502.2016.1156014</w:t>
      </w:r>
    </w:p>
    <w:p w14:paraId="48F7FAE7" w14:textId="77777777" w:rsidR="00464A05" w:rsidRPr="00EF25D1" w:rsidRDefault="00464A05" w:rsidP="00464A05">
      <w:pPr>
        <w:pStyle w:val="Textbody"/>
        <w:spacing w:after="0"/>
        <w:rPr>
          <w:rFonts w:cs="Times New Roman"/>
        </w:rPr>
      </w:pPr>
    </w:p>
    <w:p w14:paraId="28530B3A" w14:textId="78A765C4" w:rsidR="00464A05" w:rsidRPr="00EF25D1" w:rsidRDefault="00E92F21" w:rsidP="00464A05">
      <w:pPr>
        <w:pStyle w:val="Textbody"/>
        <w:spacing w:after="0"/>
        <w:rPr>
          <w:rFonts w:cs="Times New Roman"/>
        </w:rPr>
      </w:pPr>
      <w:r w:rsidRPr="00EF25D1">
        <w:rPr>
          <w:rFonts w:cs="Times New Roman"/>
        </w:rPr>
        <w:t xml:space="preserve">Traub, V 2013 ‘The New </w:t>
      </w:r>
      <w:proofErr w:type="spellStart"/>
      <w:r w:rsidRPr="00EF25D1">
        <w:rPr>
          <w:rFonts w:cs="Times New Roman"/>
        </w:rPr>
        <w:t>Unhistoricism</w:t>
      </w:r>
      <w:proofErr w:type="spellEnd"/>
      <w:r w:rsidRPr="00EF25D1">
        <w:rPr>
          <w:rFonts w:cs="Times New Roman"/>
        </w:rPr>
        <w:t xml:space="preserve"> in Queer Studies.'</w:t>
      </w:r>
      <w:r w:rsidRPr="00EF25D1">
        <w:rPr>
          <w:rFonts w:cs="Times New Roman"/>
        </w:rPr>
        <w:t xml:space="preserve"> PMLA, 128.1, 21–39. DOI: </w:t>
      </w:r>
    </w:p>
    <w:p w14:paraId="343EF555" w14:textId="03B3EB35" w:rsidR="009825A4" w:rsidRPr="00EF25D1" w:rsidRDefault="00E92F21" w:rsidP="00464A05">
      <w:pPr>
        <w:pStyle w:val="Textbody"/>
        <w:spacing w:after="0"/>
        <w:ind w:firstLine="709"/>
        <w:rPr>
          <w:rFonts w:cs="Times New Roman"/>
        </w:rPr>
      </w:pPr>
      <w:r w:rsidRPr="00EF25D1">
        <w:rPr>
          <w:rFonts w:cs="Times New Roman"/>
        </w:rPr>
        <w:t>10.1632/pmla.2013.128.1.21</w:t>
      </w:r>
    </w:p>
    <w:p w14:paraId="695D7FE8" w14:textId="77777777" w:rsidR="00464A05" w:rsidRPr="00EF25D1" w:rsidRDefault="00464A05" w:rsidP="00464A05">
      <w:pPr>
        <w:pStyle w:val="Textbody"/>
        <w:spacing w:after="0"/>
        <w:rPr>
          <w:rFonts w:cs="Times New Roman"/>
        </w:rPr>
      </w:pPr>
    </w:p>
    <w:p w14:paraId="4D82F4E8" w14:textId="6C613C91" w:rsidR="00464A05" w:rsidRPr="00EF25D1" w:rsidRDefault="00E92F21" w:rsidP="00464A05">
      <w:pPr>
        <w:pStyle w:val="Textbody"/>
        <w:spacing w:after="0"/>
        <w:rPr>
          <w:rFonts w:cs="Times New Roman"/>
        </w:rPr>
      </w:pPr>
      <w:r w:rsidRPr="00EF25D1">
        <w:rPr>
          <w:rFonts w:cs="Times New Roman"/>
        </w:rPr>
        <w:t xml:space="preserve">Wilde, O 1889–90 MA 883. </w:t>
      </w:r>
      <w:r w:rsidRPr="00EF25D1">
        <w:rPr>
          <w:rStyle w:val="Emphasis"/>
          <w:rFonts w:cs="Times New Roman"/>
        </w:rPr>
        <w:t>The Picture of Dorian Gray: Original Manuscript</w:t>
      </w:r>
      <w:r w:rsidRPr="00EF25D1">
        <w:rPr>
          <w:rFonts w:cs="Times New Roman"/>
        </w:rPr>
        <w:t xml:space="preserve">. Morgan </w:t>
      </w:r>
    </w:p>
    <w:p w14:paraId="6E56952B" w14:textId="14E26D2C" w:rsidR="009825A4" w:rsidRPr="00EF25D1" w:rsidRDefault="00E92F21" w:rsidP="00464A05">
      <w:pPr>
        <w:pStyle w:val="Textbody"/>
        <w:spacing w:after="0"/>
        <w:ind w:firstLine="709"/>
        <w:rPr>
          <w:rFonts w:cs="Times New Roman"/>
        </w:rPr>
      </w:pPr>
      <w:r w:rsidRPr="00EF25D1">
        <w:rPr>
          <w:rFonts w:cs="Times New Roman"/>
        </w:rPr>
        <w:t>Library &amp; Museum, New York, NY.</w:t>
      </w:r>
    </w:p>
    <w:p w14:paraId="1427D872" w14:textId="77777777" w:rsidR="00464A05" w:rsidRPr="00EF25D1" w:rsidRDefault="00464A05" w:rsidP="00464A05">
      <w:pPr>
        <w:pStyle w:val="Textbody"/>
        <w:spacing w:after="0"/>
        <w:rPr>
          <w:rFonts w:cs="Times New Roman"/>
        </w:rPr>
      </w:pPr>
    </w:p>
    <w:p w14:paraId="23AED67D" w14:textId="4300E396" w:rsidR="00464A05" w:rsidRPr="00EF25D1" w:rsidRDefault="00E92F21" w:rsidP="00464A05">
      <w:pPr>
        <w:pStyle w:val="Textbody"/>
        <w:spacing w:after="0"/>
        <w:rPr>
          <w:rFonts w:cs="Times New Roman"/>
        </w:rPr>
      </w:pPr>
      <w:r w:rsidRPr="00EF25D1">
        <w:rPr>
          <w:rFonts w:cs="Times New Roman"/>
        </w:rPr>
        <w:t xml:space="preserve">Wilde, O and Frankel, N 2011 The Picture of Dorian Gray: An Annotated, Uncensored </w:t>
      </w:r>
    </w:p>
    <w:p w14:paraId="0AA583EB" w14:textId="33FA4827" w:rsidR="009825A4" w:rsidRPr="00EF25D1" w:rsidRDefault="00E92F21" w:rsidP="00464A05">
      <w:pPr>
        <w:pStyle w:val="Textbody"/>
        <w:spacing w:after="0"/>
        <w:ind w:left="709"/>
        <w:rPr>
          <w:rFonts w:cs="Times New Roman"/>
        </w:rPr>
      </w:pPr>
      <w:r w:rsidRPr="00EF25D1">
        <w:rPr>
          <w:rFonts w:cs="Times New Roman"/>
        </w:rPr>
        <w:t>Edi</w:t>
      </w:r>
      <w:r w:rsidRPr="00EF25D1">
        <w:rPr>
          <w:rFonts w:cs="Times New Roman"/>
        </w:rPr>
        <w:t>tion. Cambridge: Harvard University Press. DOI: 10.4159/harvard.9780674068049</w:t>
      </w:r>
    </w:p>
    <w:sectPr w:rsidR="009825A4" w:rsidRPr="00EF25D1" w:rsidSect="00085EFE">
      <w:footerReference w:type="default" r:id="rId11"/>
      <w:pgSz w:w="11906" w:h="16838"/>
      <w:pgMar w:top="1440" w:right="1440" w:bottom="1800" w:left="1440" w:header="720" w:footer="11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62674" w14:textId="77777777" w:rsidR="007573E0" w:rsidRDefault="007573E0">
      <w:r>
        <w:separator/>
      </w:r>
    </w:p>
  </w:endnote>
  <w:endnote w:type="continuationSeparator" w:id="0">
    <w:p w14:paraId="284C4B23" w14:textId="77777777" w:rsidR="007573E0" w:rsidRDefault="007573E0">
      <w:r>
        <w:continuationSeparator/>
      </w:r>
    </w:p>
  </w:endnote>
  <w:endnote w:type="continuationNotice" w:id="1">
    <w:p w14:paraId="79F11680" w14:textId="77777777" w:rsidR="007573E0" w:rsidRDefault="007573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C3AF8" w14:textId="77777777" w:rsidR="00235E2F" w:rsidRDefault="00E92F21">
    <w:pPr>
      <w:jc w:val="center"/>
    </w:pPr>
    <w:r>
      <w:fldChar w:fldCharType="begin"/>
    </w:r>
    <w:r>
      <w:instrText xml:space="preserve"> PAGE </w:instrText>
    </w:r>
    <w:r>
      <w:fldChar w:fldCharType="separate"/>
    </w:r>
    <w:r w:rsidR="00085EF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3E53C" w14:textId="77777777" w:rsidR="007573E0" w:rsidRDefault="007573E0">
      <w:r>
        <w:rPr>
          <w:color w:val="000000"/>
        </w:rPr>
        <w:separator/>
      </w:r>
    </w:p>
  </w:footnote>
  <w:footnote w:type="continuationSeparator" w:id="0">
    <w:p w14:paraId="25D53668" w14:textId="77777777" w:rsidR="007573E0" w:rsidRDefault="007573E0">
      <w:r>
        <w:continuationSeparator/>
      </w:r>
    </w:p>
  </w:footnote>
  <w:footnote w:type="continuationNotice" w:id="1">
    <w:p w14:paraId="0601BDDD" w14:textId="77777777" w:rsidR="007573E0" w:rsidRDefault="007573E0"/>
  </w:footnote>
  <w:footnote w:id="2">
    <w:p w14:paraId="5B5F87B4" w14:textId="77777777" w:rsidR="009825A4" w:rsidRDefault="00E92F21">
      <w:pPr>
        <w:pStyle w:val="Footnote"/>
      </w:pPr>
      <w:r>
        <w:rPr>
          <w:rStyle w:val="FootnoteReference"/>
        </w:rPr>
        <w:footnoteRef/>
      </w:r>
      <w:r>
        <w:t>See Wilde and Frankel, pp. 40–54, for a more complete accounting of the preparation of the typescript for publication.</w:t>
      </w:r>
    </w:p>
  </w:footnote>
  <w:footnote w:id="3">
    <w:p w14:paraId="7AE5F65A" w14:textId="77777777" w:rsidR="009825A4" w:rsidRDefault="00E92F21">
      <w:pPr>
        <w:pStyle w:val="Footnote"/>
      </w:pPr>
      <w:r>
        <w:rPr>
          <w:rStyle w:val="FootnoteReference"/>
        </w:rPr>
        <w:footnoteRef/>
      </w:r>
      <w:proofErr w:type="spellStart"/>
      <w:r>
        <w:t>McKerrow's</w:t>
      </w:r>
      <w:proofErr w:type="spellEnd"/>
      <w:r>
        <w:t xml:space="preserve"> </w:t>
      </w:r>
      <w:r>
        <w:t xml:space="preserve">position was subsequently developed through the work of Walter W. Greg, who expanded the critic's purview beyond the single copy-text, and then to </w:t>
      </w:r>
      <w:proofErr w:type="spellStart"/>
      <w:r>
        <w:t>Fredson</w:t>
      </w:r>
      <w:proofErr w:type="spellEnd"/>
      <w:r>
        <w:t xml:space="preserve"> Bowers and Thomas Tanselle who proposed an eclectic editing practice that could </w:t>
      </w:r>
      <w:proofErr w:type="spellStart"/>
      <w:r>
        <w:t>distill</w:t>
      </w:r>
      <w:proofErr w:type="spellEnd"/>
      <w:r>
        <w:t xml:space="preserve"> authorial int</w:t>
      </w:r>
      <w:r>
        <w:t>ention from multiple sources.</w:t>
      </w:r>
    </w:p>
  </w:footnote>
  <w:footnote w:id="4">
    <w:p w14:paraId="5617647C" w14:textId="707D977C" w:rsidR="009825A4" w:rsidRDefault="00E92F21">
      <w:pPr>
        <w:pStyle w:val="Footnote"/>
      </w:pPr>
      <w:del w:id="161" w:author="Filipa  Calado" w:date="2023-01-25T10:20:00Z">
        <w:r>
          <w:rPr>
            <w:rStyle w:val="FootnoteReference"/>
          </w:rPr>
          <w:footnoteRef/>
        </w:r>
        <w:r>
          <w:delText>For instance, Valerie Traub's argument that the term "queer" loses its descriptive value if applied ahistorically: "Queer's free-floating, endlessly mobile, and infinitely subversive capacities may be</w:delText>
        </w:r>
        <w:r>
          <w:delText xml:space="preserve"> strengths–allowing queer to accomplish strategic maneuvers that no other concept does–but its principled imprecision implies analytic limitations" (Traub, 2013: 33)</w:delText>
        </w:r>
      </w:del>
    </w:p>
    <w:p w14:paraId="1D296516" w14:textId="5817CC57" w:rsidR="007573E0" w:rsidRDefault="007573E0">
      <w:pPr>
        <w:pStyle w:val="Footnote"/>
      </w:pPr>
    </w:p>
    <w:p w14:paraId="24070D29" w14:textId="3D90926B" w:rsidR="007573E0" w:rsidRDefault="007573E0">
      <w:pPr>
        <w:pStyle w:val="Footnote"/>
      </w:pPr>
    </w:p>
    <w:p w14:paraId="6E4DF95F" w14:textId="77777777" w:rsidR="007573E0" w:rsidRDefault="007573E0">
      <w:pPr>
        <w:pStyle w:val="Footnote"/>
      </w:pPr>
    </w:p>
  </w:footnote>
  <w:footnote w:id="5">
    <w:p w14:paraId="6328E576" w14:textId="3C01E7D6" w:rsidR="009825A4" w:rsidRDefault="00E92F21">
      <w:pPr>
        <w:pStyle w:val="Footnote"/>
      </w:pPr>
      <w:ins w:id="163" w:author="Filipa  Calado" w:date="2023-01-25T10:20:00Z">
        <w:r>
          <w:rPr>
            <w:rStyle w:val="FootnoteReference"/>
          </w:rPr>
          <w:footnoteRef/>
        </w:r>
        <w:r>
          <w:t xml:space="preserve">For instance, Valerie Traub's argument that the term </w:t>
        </w:r>
        <w:r w:rsidR="000D7768">
          <w:t>“</w:t>
        </w:r>
        <w:r>
          <w:t>queer</w:t>
        </w:r>
        <w:r w:rsidR="000D7768">
          <w:t>”</w:t>
        </w:r>
        <w:r>
          <w:t xml:space="preserve"> loses its descriptive value if applied </w:t>
        </w:r>
        <w:proofErr w:type="spellStart"/>
        <w:r>
          <w:t>ahistorically</w:t>
        </w:r>
        <w:proofErr w:type="spellEnd"/>
        <w:r>
          <w:t>: "Queer's free-floating, endlessly mobile, and infinitely subversive capacities may be strengths–allowing queer</w:t>
        </w:r>
        <w:r>
          <w:t xml:space="preserve"> to accomplish strategic </w:t>
        </w:r>
        <w:proofErr w:type="spellStart"/>
        <w:r>
          <w:t>maneuvers</w:t>
        </w:r>
        <w:proofErr w:type="spellEnd"/>
        <w:r>
          <w:t xml:space="preserve"> that no other concept does–but its principled imprecision implies analytic limitations" (Traub, 2013: 33)</w:t>
        </w:r>
      </w:ins>
    </w:p>
  </w:footnote>
  <w:footnote w:id="6">
    <w:p w14:paraId="32F7C8FE" w14:textId="77777777" w:rsidR="009825A4" w:rsidRDefault="00E92F21">
      <w:pPr>
        <w:pStyle w:val="Footnote"/>
      </w:pPr>
      <w:r>
        <w:rPr>
          <w:rStyle w:val="FootnoteReference"/>
        </w:rPr>
        <w:footnoteRef/>
      </w:r>
      <w:r>
        <w:t xml:space="preserve">See </w:t>
      </w:r>
      <w:proofErr w:type="spellStart"/>
      <w:r>
        <w:t>Thain</w:t>
      </w:r>
      <w:proofErr w:type="spellEnd"/>
      <w:r>
        <w:t xml:space="preserve">, "Perspective: Digitizing the Diary–Experiments in Queer Encoding" and </w:t>
      </w:r>
      <w:proofErr w:type="spellStart"/>
      <w:r>
        <w:t>Caughie</w:t>
      </w:r>
      <w:proofErr w:type="spellEnd"/>
      <w:r>
        <w:t xml:space="preserve"> et al, "Storm Clouds on t</w:t>
      </w:r>
      <w:r>
        <w:t>he Horizon: Feminist Ontologies and the Problem of Gender".</w:t>
      </w:r>
    </w:p>
  </w:footnote>
  <w:footnote w:id="7">
    <w:p w14:paraId="412A0CB5" w14:textId="77777777" w:rsidR="00EF25D1" w:rsidRDefault="00EF25D1" w:rsidP="00EF25D1">
      <w:pPr>
        <w:pStyle w:val="Footnote"/>
      </w:pPr>
      <w:r>
        <w:rPr>
          <w:rStyle w:val="FootnoteReference"/>
        </w:rPr>
        <w:footnoteRef/>
      </w:r>
      <w:r>
        <w:t xml:space="preserve">Johnson here draws from Jacob Gaboury's work on resisting compulsory identification in social media. See Gaboury, Jacob. "Becoming NULL: Queer Relations in the Excluded Middle." </w:t>
      </w:r>
      <w:r>
        <w:rPr>
          <w:rStyle w:val="Emphasis"/>
        </w:rPr>
        <w:t xml:space="preserve">Women &amp; Performance: </w:t>
      </w:r>
      <w:proofErr w:type="gramStart"/>
      <w:r>
        <w:rPr>
          <w:rStyle w:val="Emphasis"/>
        </w:rPr>
        <w:t>a</w:t>
      </w:r>
      <w:proofErr w:type="gramEnd"/>
      <w:r>
        <w:rPr>
          <w:rStyle w:val="Emphasis"/>
        </w:rPr>
        <w:t xml:space="preserve"> Journal of Feminist Theory</w:t>
      </w:r>
      <w:r>
        <w:t>. 28:2, 2018. pp. 143-158.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2B1"/>
    <w:multiLevelType w:val="hybridMultilevel"/>
    <w:tmpl w:val="F6C22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019BB"/>
    <w:multiLevelType w:val="multilevel"/>
    <w:tmpl w:val="BE985454"/>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2" w15:restartNumberingAfterBreak="0">
    <w:nsid w:val="364111E6"/>
    <w:multiLevelType w:val="multilevel"/>
    <w:tmpl w:val="C36EC77E"/>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EDA0104"/>
    <w:multiLevelType w:val="multilevel"/>
    <w:tmpl w:val="6C78C332"/>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4" w15:restartNumberingAfterBreak="0">
    <w:nsid w:val="4ECD6163"/>
    <w:multiLevelType w:val="multilevel"/>
    <w:tmpl w:val="A400197C"/>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5" w15:restartNumberingAfterBreak="0">
    <w:nsid w:val="4F4F54D3"/>
    <w:multiLevelType w:val="multilevel"/>
    <w:tmpl w:val="DF4AB310"/>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5C171629"/>
    <w:multiLevelType w:val="multilevel"/>
    <w:tmpl w:val="8A0A40AE"/>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7" w15:restartNumberingAfterBreak="0">
    <w:nsid w:val="79BC7BC8"/>
    <w:multiLevelType w:val="multilevel"/>
    <w:tmpl w:val="170EEF24"/>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num w:numId="1" w16cid:durableId="429862943">
    <w:abstractNumId w:val="4"/>
  </w:num>
  <w:num w:numId="2" w16cid:durableId="1951472370">
    <w:abstractNumId w:val="5"/>
  </w:num>
  <w:num w:numId="3" w16cid:durableId="1618097309">
    <w:abstractNumId w:val="6"/>
  </w:num>
  <w:num w:numId="4" w16cid:durableId="1677147524">
    <w:abstractNumId w:val="2"/>
  </w:num>
  <w:num w:numId="5" w16cid:durableId="1750958078">
    <w:abstractNumId w:val="3"/>
  </w:num>
  <w:num w:numId="6" w16cid:durableId="1926377178">
    <w:abstractNumId w:val="7"/>
  </w:num>
  <w:num w:numId="7" w16cid:durableId="942693186">
    <w:abstractNumId w:val="1"/>
  </w:num>
  <w:num w:numId="8" w16cid:durableId="869221539">
    <w:abstractNumId w:val="2"/>
    <w:lvlOverride w:ilvl="0">
      <w:startOverride w:val="1"/>
    </w:lvlOverride>
  </w:num>
  <w:num w:numId="9" w16cid:durableId="1549565946">
    <w:abstractNumId w:val="2"/>
    <w:lvlOverride w:ilvl="0">
      <w:startOverride w:val="1"/>
    </w:lvlOverride>
  </w:num>
  <w:num w:numId="10" w16cid:durableId="1648197012">
    <w:abstractNumId w:val="2"/>
    <w:lvlOverride w:ilvl="0">
      <w:startOverride w:val="1"/>
    </w:lvlOverride>
  </w:num>
  <w:num w:numId="11" w16cid:durableId="467207436">
    <w:abstractNumId w:val="3"/>
  </w:num>
  <w:num w:numId="12" w16cid:durableId="1720591184">
    <w:abstractNumId w:val="3"/>
  </w:num>
  <w:num w:numId="13" w16cid:durableId="125785287">
    <w:abstractNumId w:val="3"/>
  </w:num>
  <w:num w:numId="14" w16cid:durableId="374546132">
    <w:abstractNumId w:val="3"/>
  </w:num>
  <w:num w:numId="15" w16cid:durableId="1659190823">
    <w:abstractNumId w:val="3"/>
  </w:num>
  <w:num w:numId="16" w16cid:durableId="1932161071">
    <w:abstractNumId w:val="3"/>
  </w:num>
  <w:num w:numId="17" w16cid:durableId="1076825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5A4"/>
    <w:rsid w:val="00035AE8"/>
    <w:rsid w:val="0006280E"/>
    <w:rsid w:val="000840E0"/>
    <w:rsid w:val="00085EFE"/>
    <w:rsid w:val="000D7768"/>
    <w:rsid w:val="000F463E"/>
    <w:rsid w:val="00144A31"/>
    <w:rsid w:val="00174972"/>
    <w:rsid w:val="00204588"/>
    <w:rsid w:val="00210C5B"/>
    <w:rsid w:val="0025439B"/>
    <w:rsid w:val="003E3757"/>
    <w:rsid w:val="0043173C"/>
    <w:rsid w:val="00446551"/>
    <w:rsid w:val="00464A05"/>
    <w:rsid w:val="004775D7"/>
    <w:rsid w:val="00505CE4"/>
    <w:rsid w:val="005E18C3"/>
    <w:rsid w:val="00615862"/>
    <w:rsid w:val="006B0445"/>
    <w:rsid w:val="006F20B0"/>
    <w:rsid w:val="00700A9C"/>
    <w:rsid w:val="007573E0"/>
    <w:rsid w:val="00837497"/>
    <w:rsid w:val="0087017A"/>
    <w:rsid w:val="00892655"/>
    <w:rsid w:val="00912371"/>
    <w:rsid w:val="009777BA"/>
    <w:rsid w:val="00977ACC"/>
    <w:rsid w:val="009825A4"/>
    <w:rsid w:val="009C5C22"/>
    <w:rsid w:val="00B92FF0"/>
    <w:rsid w:val="00C4242B"/>
    <w:rsid w:val="00DF3F65"/>
    <w:rsid w:val="00E05A9C"/>
    <w:rsid w:val="00E21D6A"/>
    <w:rsid w:val="00E35C69"/>
    <w:rsid w:val="00E418BC"/>
    <w:rsid w:val="00E6782D"/>
    <w:rsid w:val="00E92F21"/>
    <w:rsid w:val="00EB2689"/>
    <w:rsid w:val="00ED3A4E"/>
    <w:rsid w:val="00EF25D1"/>
    <w:rsid w:val="00F252D9"/>
    <w:rsid w:val="00F423B2"/>
    <w:rsid w:val="00FC342F"/>
    <w:rsid w:val="00FE7565"/>
    <w:rsid w:val="00FF5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795A6E"/>
  <w15:docId w15:val="{C705B1F9-27EF-1C46-8FD1-B4AA3881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character" w:styleId="FootnoteReference">
    <w:name w:val="footnote reference"/>
    <w:basedOn w:val="DefaultParagraphFont"/>
    <w:uiPriority w:val="99"/>
    <w:semiHidden/>
    <w:unhideWhenUsed/>
    <w:rPr>
      <w:vertAlign w:val="superscript"/>
    </w:r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character" w:styleId="Hyperlink">
    <w:name w:val="Hyperlink"/>
    <w:basedOn w:val="DefaultParagraphFont"/>
    <w:uiPriority w:val="99"/>
    <w:unhideWhenUsed/>
    <w:rsid w:val="00464A05"/>
    <w:rPr>
      <w:color w:val="0563C1" w:themeColor="hyperlink"/>
      <w:u w:val="single"/>
    </w:rPr>
  </w:style>
  <w:style w:type="character" w:styleId="UnresolvedMention">
    <w:name w:val="Unresolved Mention"/>
    <w:basedOn w:val="DefaultParagraphFont"/>
    <w:uiPriority w:val="99"/>
    <w:semiHidden/>
    <w:unhideWhenUsed/>
    <w:rsid w:val="00464A05"/>
    <w:rPr>
      <w:color w:val="605E5C"/>
      <w:shd w:val="clear" w:color="auto" w:fill="E1DFDD"/>
    </w:rPr>
  </w:style>
  <w:style w:type="character" w:styleId="FollowedHyperlink">
    <w:name w:val="FollowedHyperlink"/>
    <w:basedOn w:val="DefaultParagraphFont"/>
    <w:uiPriority w:val="99"/>
    <w:semiHidden/>
    <w:unhideWhenUsed/>
    <w:rsid w:val="00464A05"/>
    <w:rPr>
      <w:color w:val="954F72" w:themeColor="followedHyperlink"/>
      <w:u w:val="single"/>
    </w:rPr>
  </w:style>
  <w:style w:type="paragraph" w:styleId="NormalWeb">
    <w:name w:val="Normal (Web)"/>
    <w:basedOn w:val="Normal"/>
    <w:uiPriority w:val="99"/>
    <w:semiHidden/>
    <w:unhideWhenUsed/>
    <w:rsid w:val="006B0445"/>
    <w:pPr>
      <w:widowControl/>
      <w:suppressAutoHyphens w:val="0"/>
      <w:autoSpaceDN/>
      <w:spacing w:before="100" w:beforeAutospacing="1" w:after="100" w:afterAutospacing="1"/>
      <w:textAlignment w:val="auto"/>
    </w:pPr>
    <w:rPr>
      <w:rFonts w:eastAsia="Times New Roman" w:cs="Times New Roman"/>
      <w:kern w:val="0"/>
      <w:lang w:val="en-US" w:eastAsia="en-US" w:bidi="ar-SA"/>
    </w:rPr>
  </w:style>
  <w:style w:type="paragraph" w:styleId="Header">
    <w:name w:val="header"/>
    <w:basedOn w:val="Normal"/>
    <w:link w:val="HeaderChar"/>
    <w:uiPriority w:val="99"/>
    <w:unhideWhenUsed/>
    <w:rsid w:val="007573E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573E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230354">
      <w:bodyDiv w:val="1"/>
      <w:marLeft w:val="0"/>
      <w:marRight w:val="0"/>
      <w:marTop w:val="0"/>
      <w:marBottom w:val="0"/>
      <w:divBdr>
        <w:top w:val="none" w:sz="0" w:space="0" w:color="auto"/>
        <w:left w:val="none" w:sz="0" w:space="0" w:color="auto"/>
        <w:bottom w:val="none" w:sz="0" w:space="0" w:color="auto"/>
        <w:right w:val="none" w:sz="0" w:space="0" w:color="auto"/>
      </w:divBdr>
    </w:div>
    <w:div w:id="1268199674">
      <w:bodyDiv w:val="1"/>
      <w:marLeft w:val="0"/>
      <w:marRight w:val="0"/>
      <w:marTop w:val="0"/>
      <w:marBottom w:val="0"/>
      <w:divBdr>
        <w:top w:val="none" w:sz="0" w:space="0" w:color="auto"/>
        <w:left w:val="none" w:sz="0" w:space="0" w:color="auto"/>
        <w:bottom w:val="none" w:sz="0" w:space="0" w:color="auto"/>
        <w:right w:val="none" w:sz="0" w:space="0" w:color="auto"/>
      </w:divBdr>
      <w:divsChild>
        <w:div w:id="7902454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6995/olh.6407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nftool.pro/tei2022/sessions.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unfdhi.org/earthawhite/exhibits/show/step-by-step-instructions/getting-started" TargetMode="External"/><Relationship Id="rId4" Type="http://schemas.openxmlformats.org/officeDocument/2006/relationships/webSettings" Target="webSettings.xml"/><Relationship Id="rId9" Type="http://schemas.openxmlformats.org/officeDocument/2006/relationships/hyperlink" Target="https://doi.org/10.2307/4651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5437</Words>
  <Characters>30996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Filipa  Calado</dc:creator>
  <cp:keywords/>
  <cp:lastModifiedBy>Filipa  Calado</cp:lastModifiedBy>
  <cp:revision>1</cp:revision>
  <cp:lastPrinted>2022-11-18T16:44:00Z</cp:lastPrinted>
  <dcterms:created xsi:type="dcterms:W3CDTF">2022-12-15T21:37:00Z</dcterms:created>
  <dcterms:modified xsi:type="dcterms:W3CDTF">2023-01-25T16:38:00Z</dcterms:modified>
</cp:coreProperties>
</file>