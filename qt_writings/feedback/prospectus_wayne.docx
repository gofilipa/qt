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25FD4" w:rsidRDefault="00395F57">
      <w:pPr>
        <w:rPr>
          <w:rFonts w:ascii="Times New Roman" w:eastAsia="Times New Roman" w:hAnsi="Times New Roman" w:cs="Times New Roman"/>
        </w:rPr>
      </w:pPr>
      <w:r>
        <w:rPr>
          <w:rFonts w:ascii="Times New Roman" w:eastAsia="Times New Roman" w:hAnsi="Times New Roman" w:cs="Times New Roman"/>
        </w:rPr>
        <w:t xml:space="preserve">Filipa </w:t>
      </w:r>
      <w:proofErr w:type="spellStart"/>
      <w:r>
        <w:rPr>
          <w:rFonts w:ascii="Times New Roman" w:eastAsia="Times New Roman" w:hAnsi="Times New Roman" w:cs="Times New Roman"/>
        </w:rPr>
        <w:t>Calado</w:t>
      </w:r>
      <w:proofErr w:type="spellEnd"/>
    </w:p>
    <w:p w14:paraId="00000002" w14:textId="77777777" w:rsidR="00A25FD4" w:rsidRDefault="00395F57">
      <w:pPr>
        <w:rPr>
          <w:rFonts w:ascii="Times New Roman" w:eastAsia="Times New Roman" w:hAnsi="Times New Roman" w:cs="Times New Roman"/>
        </w:rPr>
      </w:pPr>
      <w:r>
        <w:rPr>
          <w:rFonts w:ascii="Times New Roman" w:eastAsia="Times New Roman" w:hAnsi="Times New Roman" w:cs="Times New Roman"/>
        </w:rPr>
        <w:t>Prospectus Draft</w:t>
      </w:r>
    </w:p>
    <w:p w14:paraId="00000003" w14:textId="77777777" w:rsidR="00A25FD4" w:rsidRDefault="00395F57">
      <w:pPr>
        <w:rPr>
          <w:rFonts w:ascii="Times New Roman" w:eastAsia="Times New Roman" w:hAnsi="Times New Roman" w:cs="Times New Roman"/>
        </w:rPr>
      </w:pPr>
      <w:r>
        <w:rPr>
          <w:rFonts w:ascii="Times New Roman" w:eastAsia="Times New Roman" w:hAnsi="Times New Roman" w:cs="Times New Roman"/>
        </w:rPr>
        <w:t>25 October 2019</w:t>
      </w:r>
    </w:p>
    <w:p w14:paraId="00000004" w14:textId="77777777" w:rsidR="00A25FD4" w:rsidRDefault="00A25FD4">
      <w:pPr>
        <w:rPr>
          <w:rFonts w:ascii="Times New Roman" w:eastAsia="Times New Roman" w:hAnsi="Times New Roman" w:cs="Times New Roman"/>
        </w:rPr>
      </w:pPr>
    </w:p>
    <w:p w14:paraId="00000005" w14:textId="77777777" w:rsidR="00A25FD4" w:rsidRDefault="00A25FD4">
      <w:pPr>
        <w:rPr>
          <w:rFonts w:ascii="Times New Roman" w:eastAsia="Times New Roman" w:hAnsi="Times New Roman" w:cs="Times New Roman"/>
        </w:rPr>
      </w:pPr>
    </w:p>
    <w:p w14:paraId="00000006" w14:textId="77777777" w:rsidR="00A25FD4" w:rsidRDefault="00A25FD4">
      <w:pPr>
        <w:rPr>
          <w:rFonts w:ascii="Times New Roman" w:eastAsia="Times New Roman" w:hAnsi="Times New Roman" w:cs="Times New Roman"/>
        </w:rPr>
      </w:pPr>
    </w:p>
    <w:p w14:paraId="00000007" w14:textId="0ADCDB3E" w:rsidR="00A25FD4" w:rsidRDefault="00395F57">
      <w:pPr>
        <w:pStyle w:val="Heading2"/>
        <w:keepNext w:val="0"/>
        <w:keepLines w:val="0"/>
        <w:spacing w:after="80"/>
        <w:jc w:val="center"/>
        <w:rPr>
          <w:rFonts w:ascii="Times New Roman" w:eastAsia="Times New Roman" w:hAnsi="Times New Roman" w:cs="Times New Roman"/>
          <w:b/>
          <w:sz w:val="34"/>
          <w:szCs w:val="34"/>
        </w:rPr>
      </w:pPr>
      <w:bookmarkStart w:id="0" w:name="_ermye2399g5s" w:colFirst="0" w:colLast="0"/>
      <w:bookmarkEnd w:id="0"/>
      <w:r>
        <w:rPr>
          <w:rFonts w:ascii="Times New Roman" w:eastAsia="Times New Roman" w:hAnsi="Times New Roman" w:cs="Times New Roman"/>
          <w:b/>
          <w:sz w:val="34"/>
          <w:szCs w:val="34"/>
        </w:rPr>
        <w:t>“Queer Interfaces”</w:t>
      </w:r>
    </w:p>
    <w:p w14:paraId="55D39757" w14:textId="3161B8D3" w:rsidR="00C969DD" w:rsidRDefault="00C969DD" w:rsidP="00C969DD"/>
    <w:p w14:paraId="0CFC56CA" w14:textId="77777777" w:rsidR="00C969DD" w:rsidRPr="00C969DD" w:rsidRDefault="00C969DD" w:rsidP="00C969DD"/>
    <w:p w14:paraId="00000008"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1" w:name="_ssgd2ik2bi95" w:colFirst="0" w:colLast="0"/>
      <w:bookmarkEnd w:id="1"/>
      <w:r>
        <w:rPr>
          <w:rFonts w:ascii="Times New Roman" w:eastAsia="Times New Roman" w:hAnsi="Times New Roman" w:cs="Times New Roman"/>
          <w:b/>
          <w:color w:val="000000"/>
          <w:sz w:val="24"/>
          <w:szCs w:val="24"/>
        </w:rPr>
        <w:t>The Rise of Queer DH</w:t>
      </w:r>
    </w:p>
    <w:p w14:paraId="00000009" w14:textId="77777777" w:rsidR="00A25FD4" w:rsidRDefault="00395F57">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Since the popularization of "distant reading," there has been much debate about what digital tools can do for the humanities and literary studies in particular.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social sciences.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However, within the broad field of "Digital Humanities," an emerging </w:t>
      </w:r>
      <w:r>
        <w:rPr>
          <w:rFonts w:ascii="Times New Roman" w:eastAsia="Times New Roman" w:hAnsi="Times New Roman" w:cs="Times New Roman"/>
          <w:i/>
          <w:sz w:val="24"/>
          <w:szCs w:val="24"/>
        </w:rPr>
        <w:t>Queer</w:t>
      </w:r>
      <w:r>
        <w:rPr>
          <w:rFonts w:ascii="Times New Roman" w:eastAsia="Times New Roman" w:hAnsi="Times New Roman" w:cs="Times New Roman"/>
          <w:sz w:val="24"/>
          <w:szCs w:val="24"/>
        </w:rPr>
        <w:t xml:space="preserve"> DH is upending this assumption. This recent work interrogates some of the ways that “queerness” might engage DH research </w:t>
      </w:r>
      <w:proofErr w:type="gramStart"/>
      <w:r>
        <w:rPr>
          <w:rFonts w:ascii="Times New Roman" w:eastAsia="Times New Roman" w:hAnsi="Times New Roman" w:cs="Times New Roman"/>
          <w:sz w:val="24"/>
          <w:szCs w:val="24"/>
        </w:rPr>
        <w:t>practices, and</w:t>
      </w:r>
      <w:proofErr w:type="gramEnd"/>
      <w:r>
        <w:rPr>
          <w:rFonts w:ascii="Times New Roman" w:eastAsia="Times New Roman" w:hAnsi="Times New Roman" w:cs="Times New Roman"/>
          <w:sz w:val="24"/>
          <w:szCs w:val="24"/>
        </w:rPr>
        <w:t xml:space="preserve"> tend to center around speculative or critical making projects that emphasize the constructed nature of technical objects and promote play. For example, Zach Blas and </w:t>
      </w:r>
      <w:proofErr w:type="spellStart"/>
      <w:r>
        <w:rPr>
          <w:rFonts w:ascii="Times New Roman" w:eastAsia="Times New Roman" w:hAnsi="Times New Roman" w:cs="Times New Roman"/>
          <w:sz w:val="24"/>
          <w:szCs w:val="24"/>
        </w:rPr>
        <w:t>micha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cárdenas’s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transCoder</w:t>
      </w:r>
      <w:proofErr w:type="spellEnd"/>
      <w:r>
        <w:rPr>
          <w:rFonts w:ascii="Times New Roman" w:eastAsia="Times New Roman" w:hAnsi="Times New Roman" w:cs="Times New Roman"/>
          <w:sz w:val="24"/>
          <w:szCs w:val="24"/>
        </w:rPr>
        <w:t>, a “queer programming anti-language,” features programming functions inspired by Judith Butler like the “</w:t>
      </w:r>
      <w:proofErr w:type="spellStart"/>
      <w:proofErr w:type="gramStart"/>
      <w:r>
        <w:rPr>
          <w:rFonts w:ascii="Times New Roman" w:eastAsia="Times New Roman" w:hAnsi="Times New Roman" w:cs="Times New Roman"/>
          <w:sz w:val="24"/>
          <w:szCs w:val="24"/>
        </w:rPr>
        <w:t>destabilizationLoop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that “breaks apart any process that acts as a continuously iterating power” (“Queer Technologies / </w:t>
      </w:r>
      <w:proofErr w:type="spellStart"/>
      <w:r>
        <w:rPr>
          <w:rFonts w:ascii="Times New Roman" w:eastAsia="Times New Roman" w:hAnsi="Times New Roman" w:cs="Times New Roman"/>
          <w:sz w:val="24"/>
          <w:szCs w:val="24"/>
        </w:rPr>
        <w:t>transCoder</w:t>
      </w:r>
      <w:proofErr w:type="spellEnd"/>
      <w:r>
        <w:rPr>
          <w:rFonts w:ascii="Times New Roman" w:eastAsia="Times New Roman" w:hAnsi="Times New Roman" w:cs="Times New Roman"/>
          <w:sz w:val="24"/>
          <w:szCs w:val="24"/>
        </w:rPr>
        <w:t>”). Another project that probes the possibilities of queerness and DH is “Queer OS: A User’s Manual,” which reimagines how various components of an operating system, such as interfaces, applications, and memory might work (or not) within an ethos of queerness.</w:t>
      </w:r>
    </w:p>
    <w:p w14:paraId="0000000A"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2" w:name="_owyuuy8geuw7" w:colFirst="0" w:colLast="0"/>
      <w:bookmarkEnd w:id="2"/>
      <w:r>
        <w:rPr>
          <w:rFonts w:ascii="Times New Roman" w:eastAsia="Times New Roman" w:hAnsi="Times New Roman" w:cs="Times New Roman"/>
          <w:b/>
          <w:color w:val="000000"/>
          <w:sz w:val="24"/>
          <w:szCs w:val="24"/>
        </w:rPr>
        <w:lastRenderedPageBreak/>
        <w:t>Experimentation, Exploration, Error</w:t>
      </w:r>
    </w:p>
    <w:p w14:paraId="0000000B" w14:textId="77777777" w:rsidR="00A25FD4" w:rsidRDefault="00395F5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speculative nature of such projects </w:t>
      </w:r>
      <w:commentRangeStart w:id="3"/>
      <w:r>
        <w:rPr>
          <w:rFonts w:ascii="Times New Roman" w:eastAsia="Times New Roman" w:hAnsi="Times New Roman" w:cs="Times New Roman"/>
          <w:sz w:val="24"/>
          <w:szCs w:val="24"/>
        </w:rPr>
        <w:t xml:space="preserve">provokes </w:t>
      </w:r>
      <w:commentRangeEnd w:id="3"/>
      <w:r w:rsidR="003623EC">
        <w:rPr>
          <w:rStyle w:val="CommentReference"/>
        </w:rPr>
        <w:commentReference w:id="3"/>
      </w:r>
      <w:r>
        <w:rPr>
          <w:rFonts w:ascii="Times New Roman" w:eastAsia="Times New Roman" w:hAnsi="Times New Roman" w:cs="Times New Roman"/>
          <w:sz w:val="24"/>
          <w:szCs w:val="24"/>
        </w:rPr>
        <w:t xml:space="preserve">the positivist </w:t>
      </w:r>
      <w:commentRangeStart w:id="4"/>
      <w:proofErr w:type="spellStart"/>
      <w:r>
        <w:rPr>
          <w:rFonts w:ascii="Times New Roman" w:eastAsia="Times New Roman" w:hAnsi="Times New Roman" w:cs="Times New Roman"/>
          <w:sz w:val="24"/>
          <w:szCs w:val="24"/>
        </w:rPr>
        <w:t>tendendies</w:t>
      </w:r>
      <w:proofErr w:type="spellEnd"/>
      <w:r>
        <w:rPr>
          <w:rFonts w:ascii="Times New Roman" w:eastAsia="Times New Roman" w:hAnsi="Times New Roman" w:cs="Times New Roman"/>
          <w:sz w:val="24"/>
          <w:szCs w:val="24"/>
        </w:rPr>
        <w:t xml:space="preserve"> </w:t>
      </w:r>
      <w:commentRangeEnd w:id="4"/>
      <w:r w:rsidR="003623EC">
        <w:rPr>
          <w:rStyle w:val="CommentReference"/>
        </w:rPr>
        <w:commentReference w:id="4"/>
      </w:r>
      <w:r>
        <w:rPr>
          <w:rFonts w:ascii="Times New Roman" w:eastAsia="Times New Roman" w:hAnsi="Times New Roman" w:cs="Times New Roman"/>
          <w:sz w:val="24"/>
          <w:szCs w:val="24"/>
        </w:rPr>
        <w:t xml:space="preserve">of mainstream DH, allowing critics to imagine the emergence of queered technological contexts where functionality and productivity are not taken for granted, it overlooks the ways in which current technological systems and tools already contain elements of queerness. To this end, my project explores how current digital tools for editing, reading, and archiving resist the impulse for fixity, certainty, and verification. Instead, I emphasize how these tools promote experimentation and exploration, and revel in the inconsistencies, errors, and idiosyncrasies of close reading. </w:t>
      </w:r>
      <w:commentRangeStart w:id="5"/>
      <w:r>
        <w:rPr>
          <w:rFonts w:ascii="Times New Roman" w:eastAsia="Times New Roman" w:hAnsi="Times New Roman" w:cs="Times New Roman"/>
          <w:sz w:val="24"/>
          <w:szCs w:val="24"/>
        </w:rPr>
        <w:t xml:space="preserve">My analysis looks to the ways that both human minds and computers are prone to making mistakes and </w:t>
      </w:r>
      <w:proofErr w:type="spellStart"/>
      <w:proofErr w:type="gramStart"/>
      <w:r>
        <w:rPr>
          <w:rFonts w:ascii="Times New Roman" w:eastAsia="Times New Roman" w:hAnsi="Times New Roman" w:cs="Times New Roman"/>
          <w:sz w:val="24"/>
          <w:szCs w:val="24"/>
        </w:rPr>
        <w:t>misreadings</w:t>
      </w:r>
      <w:proofErr w:type="spellEnd"/>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takes these ironies as points of inspiration for re-imagining human-computer interactions. In reviewing various digital methods that engage reading and interpretive processes, such as electronic editing, archival practices, and social reading tools,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“encode” or “decode” queerness in texts that emphasize the writing self?</w:t>
      </w:r>
      <w:commentRangeEnd w:id="5"/>
      <w:r w:rsidR="00AF0634">
        <w:rPr>
          <w:rStyle w:val="CommentReference"/>
        </w:rPr>
        <w:commentReference w:id="5"/>
      </w:r>
    </w:p>
    <w:p w14:paraId="0000000C"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6" w:name="_jycv3gwx8p2z" w:colFirst="0" w:colLast="0"/>
      <w:bookmarkEnd w:id="6"/>
      <w:r>
        <w:rPr>
          <w:rFonts w:ascii="Times New Roman" w:eastAsia="Times New Roman" w:hAnsi="Times New Roman" w:cs="Times New Roman"/>
          <w:b/>
          <w:color w:val="000000"/>
          <w:sz w:val="24"/>
          <w:szCs w:val="24"/>
        </w:rPr>
        <w:t>“Touching without Touching”</w:t>
      </w:r>
    </w:p>
    <w:p w14:paraId="0000000D" w14:textId="77777777" w:rsidR="00A25FD4" w:rsidRDefault="00395F57">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At stake throughout my project is the critic's relation to the object of study. Some DH practitioners have already proposed useful models for reading that emphasize the critic's role in analysis, such as "algorithmic criticism," "deformative criticism," and "speculative computing."</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These approaches are careful to temper the common reductions and rhetoric of "distant reading" by being explicit about the constructed nature of data and the </w:t>
      </w:r>
      <w:proofErr w:type="spellStart"/>
      <w:r>
        <w:rPr>
          <w:rFonts w:ascii="Times New Roman" w:eastAsia="Times New Roman" w:hAnsi="Times New Roman" w:cs="Times New Roman"/>
          <w:sz w:val="24"/>
          <w:szCs w:val="24"/>
        </w:rPr>
        <w:t>implicatedness</w:t>
      </w:r>
      <w:proofErr w:type="spellEnd"/>
      <w:r>
        <w:rPr>
          <w:rFonts w:ascii="Times New Roman" w:eastAsia="Times New Roman" w:hAnsi="Times New Roman" w:cs="Times New Roman"/>
          <w:sz w:val="24"/>
          <w:szCs w:val="24"/>
        </w:rPr>
        <w:t xml:space="preserve"> of the literary critic in analysis. In parallel to these developments, Queer Theory has also been exploring new relations to textual objects, resisting "suspicious" or "paranoid" reading practices which attempt to uncover hidden or latent "truths" about queer experience in favor of affective orientations.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Bringing this attitude in Queer Theory to bear on digital methodologies, my project experiments with notions of "touch" and more playful and experimental modes of reading that resist the temptations to fix knowledge about queer subjects.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The mode of "touch" combines lightness with depth–although "touch" is soft, it can leave a mark, impression, or recognition between critic and object of study. Toward a reading practice that prevents the </w:t>
      </w:r>
      <w:commentRangeStart w:id="7"/>
      <w:proofErr w:type="spellStart"/>
      <w:r>
        <w:rPr>
          <w:rFonts w:ascii="Times New Roman" w:eastAsia="Times New Roman" w:hAnsi="Times New Roman" w:cs="Times New Roman"/>
          <w:sz w:val="24"/>
          <w:szCs w:val="24"/>
        </w:rPr>
        <w:t>overidentificatin</w:t>
      </w:r>
      <w:proofErr w:type="spellEnd"/>
      <w:r>
        <w:rPr>
          <w:rFonts w:ascii="Times New Roman" w:eastAsia="Times New Roman" w:hAnsi="Times New Roman" w:cs="Times New Roman"/>
          <w:sz w:val="24"/>
          <w:szCs w:val="24"/>
        </w:rPr>
        <w:t xml:space="preserve"> </w:t>
      </w:r>
      <w:commentRangeEnd w:id="7"/>
      <w:r w:rsidR="00AF0634">
        <w:rPr>
          <w:rStyle w:val="CommentReference"/>
        </w:rPr>
        <w:commentReference w:id="7"/>
      </w:r>
      <w:r>
        <w:rPr>
          <w:rFonts w:ascii="Times New Roman" w:eastAsia="Times New Roman" w:hAnsi="Times New Roman" w:cs="Times New Roman"/>
          <w:sz w:val="24"/>
          <w:szCs w:val="24"/>
        </w:rPr>
        <w:t>of queer subjects, "touch"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14:paraId="0000000E"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8" w:name="_74p40fkw10wz" w:colFirst="0" w:colLast="0"/>
      <w:bookmarkEnd w:id="8"/>
      <w:r>
        <w:rPr>
          <w:rFonts w:ascii="Times New Roman" w:eastAsia="Times New Roman" w:hAnsi="Times New Roman" w:cs="Times New Roman"/>
          <w:b/>
          <w:color w:val="000000"/>
          <w:sz w:val="24"/>
          <w:szCs w:val="24"/>
        </w:rPr>
        <w:t>Life Writing</w:t>
      </w:r>
    </w:p>
    <w:p w14:paraId="0000000F" w14:textId="77777777" w:rsidR="00A25FD4" w:rsidRDefault="00395F5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mobilize the term "queer" as </w:t>
      </w:r>
      <w:r>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method and matter, denoting not only a reading practice but also a textual corpus that features queer authors and subjects. This textual corpus in particular adds compositional forms to the larger category of what </w:t>
      </w:r>
      <w:proofErr w:type="spellStart"/>
      <w:r>
        <w:rPr>
          <w:rFonts w:ascii="Times New Roman" w:eastAsia="Times New Roman" w:hAnsi="Times New Roman" w:cs="Times New Roman"/>
          <w:sz w:val="24"/>
          <w:szCs w:val="24"/>
        </w:rPr>
        <w:t>Sidonie</w:t>
      </w:r>
      <w:proofErr w:type="spellEnd"/>
      <w:r>
        <w:rPr>
          <w:rFonts w:ascii="Times New Roman" w:eastAsia="Times New Roman" w:hAnsi="Times New Roman" w:cs="Times New Roman"/>
          <w:sz w:val="24"/>
          <w:szCs w:val="24"/>
        </w:rPr>
        <w:t xml:space="preserve"> Smith and Julia Watson call "life writing."</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commentRangeStart w:id="9"/>
      <w:r>
        <w:rPr>
          <w:rFonts w:ascii="Times New Roman" w:eastAsia="Times New Roman" w:hAnsi="Times New Roman" w:cs="Times New Roman"/>
          <w:sz w:val="24"/>
          <w:szCs w:val="24"/>
        </w:rPr>
        <w:t xml:space="preserve">It </w:t>
      </w:r>
      <w:commentRangeEnd w:id="9"/>
      <w:r w:rsidR="00AF0634">
        <w:rPr>
          <w:rStyle w:val="CommentReference"/>
        </w:rPr>
        <w:commentReference w:id="9"/>
      </w:r>
      <w:r>
        <w:rPr>
          <w:rFonts w:ascii="Times New Roman" w:eastAsia="Times New Roman" w:hAnsi="Times New Roman" w:cs="Times New Roman"/>
          <w:sz w:val="24"/>
          <w:szCs w:val="24"/>
        </w:rPr>
        <w:t xml:space="preserve">makes this addition because Smith and Watson's capacious term, "life writing," which centers on a writing self, nonetheless leaves out drafting and other more raw and experimental modes of writing that interrogate selfhood by posing it as an iterative practice. Therefore, to various examples of life writing, such as autobiography, memoir, fictionalized autobiography and autofiction, I would </w:t>
      </w:r>
      <w:commentRangeStart w:id="10"/>
      <w:r>
        <w:rPr>
          <w:rFonts w:ascii="Times New Roman" w:eastAsia="Times New Roman" w:hAnsi="Times New Roman" w:cs="Times New Roman"/>
          <w:sz w:val="24"/>
          <w:szCs w:val="24"/>
        </w:rPr>
        <w:t xml:space="preserve">combine </w:t>
      </w:r>
      <w:commentRangeEnd w:id="10"/>
      <w:r w:rsidR="00AF0634">
        <w:rPr>
          <w:rStyle w:val="CommentReference"/>
        </w:rPr>
        <w:commentReference w:id="10"/>
      </w:r>
      <w:r>
        <w:rPr>
          <w:rFonts w:ascii="Times New Roman" w:eastAsia="Times New Roman" w:hAnsi="Times New Roman" w:cs="Times New Roman"/>
          <w:sz w:val="24"/>
          <w:szCs w:val="24"/>
        </w:rPr>
        <w:t xml:space="preserve">compositional forms of writing like journals, </w:t>
      </w:r>
      <w:r>
        <w:rPr>
          <w:rFonts w:ascii="Times New Roman" w:eastAsia="Times New Roman" w:hAnsi="Times New Roman" w:cs="Times New Roman"/>
          <w:sz w:val="24"/>
          <w:szCs w:val="24"/>
        </w:rPr>
        <w:lastRenderedPageBreak/>
        <w:t xml:space="preserve">diaries, and manuscripts. Here, I focus on the way that these texts demonstrate a writing self or an experimental style that reflects the fragmentary and </w:t>
      </w:r>
      <w:commentRangeStart w:id="11"/>
      <w:proofErr w:type="spellStart"/>
      <w:r>
        <w:rPr>
          <w:rFonts w:ascii="Times New Roman" w:eastAsia="Times New Roman" w:hAnsi="Times New Roman" w:cs="Times New Roman"/>
          <w:sz w:val="24"/>
          <w:szCs w:val="24"/>
        </w:rPr>
        <w:t>processural</w:t>
      </w:r>
      <w:proofErr w:type="spellEnd"/>
      <w:r>
        <w:rPr>
          <w:rFonts w:ascii="Times New Roman" w:eastAsia="Times New Roman" w:hAnsi="Times New Roman" w:cs="Times New Roman"/>
          <w:sz w:val="24"/>
          <w:szCs w:val="24"/>
        </w:rPr>
        <w:t xml:space="preserve"> </w:t>
      </w:r>
      <w:commentRangeEnd w:id="11"/>
      <w:r w:rsidR="00AF0634">
        <w:rPr>
          <w:rStyle w:val="CommentReference"/>
        </w:rPr>
        <w:commentReference w:id="11"/>
      </w:r>
      <w:r>
        <w:rPr>
          <w:rFonts w:ascii="Times New Roman" w:eastAsia="Times New Roman" w:hAnsi="Times New Roman" w:cs="Times New Roman"/>
          <w:sz w:val="24"/>
          <w:szCs w:val="24"/>
        </w:rPr>
        <w:t>nature of subjecthood and provides a key into reading affective, embodied experience. For example, my interest in the manuscripts and journals of Oscar Wilde and Virginia Woolf highlights how compositional writing continually calls into question the construction embodiment and subjectivity. Moving to what I call the "</w:t>
      </w:r>
      <w:proofErr w:type="spellStart"/>
      <w:r>
        <w:rPr>
          <w:rFonts w:ascii="Times New Roman" w:eastAsia="Times New Roman" w:hAnsi="Times New Roman" w:cs="Times New Roman"/>
          <w:sz w:val="24"/>
          <w:szCs w:val="24"/>
        </w:rPr>
        <w:t>memoiresque</w:t>
      </w:r>
      <w:proofErr w:type="spellEnd"/>
      <w:r>
        <w:rPr>
          <w:rFonts w:ascii="Times New Roman" w:eastAsia="Times New Roman" w:hAnsi="Times New Roman" w:cs="Times New Roman"/>
          <w:sz w:val="24"/>
          <w:szCs w:val="24"/>
        </w:rPr>
        <w:t xml:space="preserve">," including </w:t>
      </w:r>
      <w:commentRangeStart w:id="12"/>
      <w:r>
        <w:rPr>
          <w:rFonts w:ascii="Times New Roman" w:eastAsia="Times New Roman" w:hAnsi="Times New Roman" w:cs="Times New Roman"/>
          <w:sz w:val="24"/>
          <w:szCs w:val="24"/>
        </w:rPr>
        <w:t xml:space="preserve">21st century </w:t>
      </w:r>
      <w:commentRangeEnd w:id="12"/>
      <w:r w:rsidR="00AF0634">
        <w:rPr>
          <w:rStyle w:val="CommentReference"/>
        </w:rPr>
        <w:commentReference w:id="12"/>
      </w:r>
      <w:r>
        <w:rPr>
          <w:rFonts w:ascii="Times New Roman" w:eastAsia="Times New Roman" w:hAnsi="Times New Roman" w:cs="Times New Roman"/>
          <w:sz w:val="24"/>
          <w:szCs w:val="24"/>
        </w:rPr>
        <w:t xml:space="preserve">works by Alison Bechdel, Jordy Rosenberg, and </w:t>
      </w:r>
      <w:proofErr w:type="spellStart"/>
      <w:r>
        <w:rPr>
          <w:rFonts w:ascii="Times New Roman" w:eastAsia="Times New Roman" w:hAnsi="Times New Roman" w:cs="Times New Roman"/>
          <w:sz w:val="24"/>
          <w:szCs w:val="24"/>
        </w:rPr>
        <w:t>Yiyun</w:t>
      </w:r>
      <w:proofErr w:type="spellEnd"/>
      <w:r>
        <w:rPr>
          <w:rFonts w:ascii="Times New Roman" w:eastAsia="Times New Roman" w:hAnsi="Times New Roman" w:cs="Times New Roman"/>
          <w:sz w:val="24"/>
          <w:szCs w:val="24"/>
        </w:rPr>
        <w:t xml:space="preserve"> Li, I explore how </w:t>
      </w:r>
      <w:proofErr w:type="gramStart"/>
      <w:r>
        <w:rPr>
          <w:rFonts w:ascii="Times New Roman" w:eastAsia="Times New Roman" w:hAnsi="Times New Roman" w:cs="Times New Roman"/>
          <w:sz w:val="24"/>
          <w:szCs w:val="24"/>
        </w:rPr>
        <w:t>present day</w:t>
      </w:r>
      <w:proofErr w:type="gramEnd"/>
      <w:r>
        <w:rPr>
          <w:rFonts w:ascii="Times New Roman" w:eastAsia="Times New Roman" w:hAnsi="Times New Roman" w:cs="Times New Roman"/>
          <w:sz w:val="24"/>
          <w:szCs w:val="24"/>
        </w:rPr>
        <w:t xml:space="preserve"> examples of life writing pose problems for keeping subjectivity both legible and dynamic. The formal experiments of fictionalized biography or roman á clef, such as those in Woolf's </w:t>
      </w:r>
      <w:r>
        <w:rPr>
          <w:rFonts w:ascii="Times New Roman" w:eastAsia="Times New Roman" w:hAnsi="Times New Roman" w:cs="Times New Roman"/>
          <w:i/>
          <w:sz w:val="24"/>
          <w:szCs w:val="24"/>
        </w:rPr>
        <w:t>Orlando</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Djuna</w:t>
      </w:r>
      <w:proofErr w:type="spellEnd"/>
      <w:r>
        <w:rPr>
          <w:rFonts w:ascii="Times New Roman" w:eastAsia="Times New Roman" w:hAnsi="Times New Roman" w:cs="Times New Roman"/>
          <w:sz w:val="24"/>
          <w:szCs w:val="24"/>
        </w:rPr>
        <w:t xml:space="preserve"> Barnes's </w:t>
      </w:r>
      <w:r>
        <w:rPr>
          <w:rFonts w:ascii="Times New Roman" w:eastAsia="Times New Roman" w:hAnsi="Times New Roman" w:cs="Times New Roman"/>
          <w:i/>
          <w:sz w:val="24"/>
          <w:szCs w:val="24"/>
        </w:rPr>
        <w:t>Nightwood</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create a fulcrum around which the false distinctions of fictionality and biography revolve. An important theme throughout this analysis is the difficulty of "decoding" or "encoding" queer embodied experience in these texts, which I refer to as "queer </w:t>
      </w:r>
      <w:commentRangeStart w:id="13"/>
      <w:r>
        <w:rPr>
          <w:rFonts w:ascii="Times New Roman" w:eastAsia="Times New Roman" w:hAnsi="Times New Roman" w:cs="Times New Roman"/>
          <w:sz w:val="24"/>
          <w:szCs w:val="24"/>
        </w:rPr>
        <w:t>affects".</w:t>
      </w:r>
      <w:commentRangeEnd w:id="13"/>
      <w:r w:rsidR="00AF0634">
        <w:rPr>
          <w:rStyle w:val="CommentReference"/>
        </w:rPr>
        <w:commentReference w:id="13"/>
      </w:r>
    </w:p>
    <w:p w14:paraId="00000010"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14" w:name="_x07igz8lcz30" w:colFirst="0" w:colLast="0"/>
      <w:bookmarkEnd w:id="14"/>
      <w:r>
        <w:rPr>
          <w:rFonts w:ascii="Times New Roman" w:eastAsia="Times New Roman" w:hAnsi="Times New Roman" w:cs="Times New Roman"/>
          <w:b/>
          <w:color w:val="000000"/>
          <w:sz w:val="24"/>
          <w:szCs w:val="24"/>
        </w:rPr>
        <w:t>Cyborgs</w:t>
      </w:r>
    </w:p>
    <w:p w14:paraId="00000011" w14:textId="77777777" w:rsidR="00A25FD4" w:rsidRDefault="00395F5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project adopts the cyborg as a figure for queer embodiment that is assembled yet </w:t>
      </w:r>
      <w:proofErr w:type="spellStart"/>
      <w:r>
        <w:rPr>
          <w:rFonts w:ascii="Times New Roman" w:eastAsia="Times New Roman" w:hAnsi="Times New Roman" w:cs="Times New Roman"/>
          <w:sz w:val="24"/>
          <w:szCs w:val="24"/>
        </w:rPr>
        <w:t>unseamed</w:t>
      </w:r>
      <w:proofErr w:type="spellEnd"/>
      <w:r>
        <w:rPr>
          <w:rFonts w:ascii="Times New Roman" w:eastAsia="Times New Roman" w:hAnsi="Times New Roman" w:cs="Times New Roman"/>
          <w:sz w:val="24"/>
          <w:szCs w:val="24"/>
        </w:rPr>
        <w:t xml:space="preserve">. Since Judith Butler's seminal troubling of gender in the early 90s, </w:t>
      </w:r>
      <w:proofErr w:type="spellStart"/>
      <w:r>
        <w:rPr>
          <w:rFonts w:ascii="Times New Roman" w:eastAsia="Times New Roman" w:hAnsi="Times New Roman" w:cs="Times New Roman"/>
          <w:sz w:val="24"/>
          <w:szCs w:val="24"/>
        </w:rPr>
        <w:t>incoherences</w:t>
      </w:r>
      <w:proofErr w:type="spellEnd"/>
      <w:r>
        <w:rPr>
          <w:rFonts w:ascii="Times New Roman" w:eastAsia="Times New Roman" w:hAnsi="Times New Roman" w:cs="Times New Roman"/>
          <w:sz w:val="24"/>
          <w:szCs w:val="24"/>
        </w:rPr>
        <w:t xml:space="preserve"> between sex, gender, and sexuality have constituted queer subjectivity. My project explores how these </w:t>
      </w:r>
      <w:proofErr w:type="spellStart"/>
      <w:r>
        <w:rPr>
          <w:rFonts w:ascii="Times New Roman" w:eastAsia="Times New Roman" w:hAnsi="Times New Roman" w:cs="Times New Roman"/>
          <w:sz w:val="24"/>
          <w:szCs w:val="24"/>
        </w:rPr>
        <w:t>incoherences</w:t>
      </w:r>
      <w:proofErr w:type="spellEnd"/>
      <w:r>
        <w:rPr>
          <w:rFonts w:ascii="Times New Roman" w:eastAsia="Times New Roman" w:hAnsi="Times New Roman" w:cs="Times New Roman"/>
          <w:sz w:val="24"/>
          <w:szCs w:val="24"/>
        </w:rPr>
        <w:t xml:space="preserve"> reverberate across scientific and technical contexts in order to inform human-computer computer interactions. First, I </w:t>
      </w:r>
      <w:commentRangeStart w:id="15"/>
      <w:r>
        <w:rPr>
          <w:rFonts w:ascii="Times New Roman" w:eastAsia="Times New Roman" w:hAnsi="Times New Roman" w:cs="Times New Roman"/>
          <w:sz w:val="24"/>
          <w:szCs w:val="24"/>
        </w:rPr>
        <w:t xml:space="preserve">embark into </w:t>
      </w:r>
      <w:commentRangeEnd w:id="15"/>
      <w:r w:rsidR="00AF0634">
        <w:rPr>
          <w:rStyle w:val="CommentReference"/>
        </w:rPr>
        <w:commentReference w:id="15"/>
      </w:r>
      <w:commentRangeStart w:id="16"/>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commentRangeEnd w:id="16"/>
      <w:r w:rsidR="00AF0634">
        <w:rPr>
          <w:rStyle w:val="CommentReference"/>
        </w:rPr>
        <w:commentReference w:id="16"/>
      </w:r>
      <w:r>
        <w:rPr>
          <w:rFonts w:ascii="Times New Roman" w:eastAsia="Times New Roman" w:hAnsi="Times New Roman" w:cs="Times New Roman"/>
          <w:sz w:val="24"/>
          <w:szCs w:val="24"/>
        </w:rPr>
        <w:t xml:space="preserve">studies of consciousness, examining how neuroscientific discourses situate perceptual processes (such as reading) in the body. Second, I delve into new media studies, particularly media archaeology, to examine the fascinating </w:t>
      </w:r>
      <w:commentRangeStart w:id="17"/>
      <w:proofErr w:type="spellStart"/>
      <w:r>
        <w:rPr>
          <w:rFonts w:ascii="Times New Roman" w:eastAsia="Times New Roman" w:hAnsi="Times New Roman" w:cs="Times New Roman"/>
          <w:sz w:val="24"/>
          <w:szCs w:val="24"/>
        </w:rPr>
        <w:t>idiosyncradies</w:t>
      </w:r>
      <w:proofErr w:type="spellEnd"/>
      <w:r>
        <w:rPr>
          <w:rFonts w:ascii="Times New Roman" w:eastAsia="Times New Roman" w:hAnsi="Times New Roman" w:cs="Times New Roman"/>
          <w:sz w:val="24"/>
          <w:szCs w:val="24"/>
        </w:rPr>
        <w:t xml:space="preserve"> </w:t>
      </w:r>
      <w:commentRangeEnd w:id="17"/>
      <w:r w:rsidR="00AF0634">
        <w:rPr>
          <w:rStyle w:val="CommentReference"/>
        </w:rPr>
        <w:commentReference w:id="17"/>
      </w:r>
      <w:r>
        <w:rPr>
          <w:rFonts w:ascii="Times New Roman" w:eastAsia="Times New Roman" w:hAnsi="Times New Roman" w:cs="Times New Roman"/>
          <w:sz w:val="24"/>
          <w:szCs w:val="24"/>
        </w:rPr>
        <w:t xml:space="preserve">of digital media. Here, I explore how the physical processes of inscription, processing, and storage disrupt our assumptions about digital immateriality, what Matt Kirschenbaum calls "screen essentialism." Situating consciousness and computation as </w:t>
      </w:r>
      <w:r>
        <w:rPr>
          <w:rFonts w:ascii="Times New Roman" w:eastAsia="Times New Roman" w:hAnsi="Times New Roman" w:cs="Times New Roman"/>
          <w:i/>
          <w:sz w:val="24"/>
          <w:szCs w:val="24"/>
        </w:rPr>
        <w:lastRenderedPageBreak/>
        <w:t>material</w:t>
      </w:r>
      <w:r>
        <w:rPr>
          <w:rFonts w:ascii="Times New Roman" w:eastAsia="Times New Roman" w:hAnsi="Times New Roman" w:cs="Times New Roman"/>
          <w:sz w:val="24"/>
          <w:szCs w:val="24"/>
        </w:rPr>
        <w:t xml:space="preserve"> allows me to re-imagine Donna Haraway's cyborg as operating across biological-mechanical registers, such as between neurons and transistors, memory and RAM, for example.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14:paraId="00000012" w14:textId="77777777" w:rsidR="00A25FD4" w:rsidRDefault="00395F57">
      <w:pPr>
        <w:pStyle w:val="Heading3"/>
        <w:keepNext w:val="0"/>
        <w:keepLines w:val="0"/>
        <w:spacing w:before="280" w:line="480" w:lineRule="auto"/>
        <w:rPr>
          <w:rFonts w:ascii="Times New Roman" w:eastAsia="Times New Roman" w:hAnsi="Times New Roman" w:cs="Times New Roman"/>
          <w:b/>
          <w:color w:val="000000"/>
          <w:sz w:val="24"/>
          <w:szCs w:val="24"/>
        </w:rPr>
      </w:pPr>
      <w:bookmarkStart w:id="18" w:name="_h5vczamz9apk" w:colFirst="0" w:colLast="0"/>
      <w:bookmarkEnd w:id="18"/>
      <w:r>
        <w:rPr>
          <w:rFonts w:ascii="Times New Roman" w:eastAsia="Times New Roman" w:hAnsi="Times New Roman" w:cs="Times New Roman"/>
          <w:b/>
          <w:color w:val="000000"/>
          <w:sz w:val="24"/>
          <w:szCs w:val="24"/>
        </w:rPr>
        <w:t>Chapter Descriptions</w:t>
      </w:r>
    </w:p>
    <w:p w14:paraId="00000013" w14:textId="77777777" w:rsidR="00A25FD4" w:rsidRDefault="00395F57">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The first chapter, "Reading: 'Touching without </w:t>
      </w:r>
      <w:commentRangeStart w:id="19"/>
      <w:r>
        <w:rPr>
          <w:rFonts w:ascii="Times New Roman" w:eastAsia="Times New Roman" w:hAnsi="Times New Roman" w:cs="Times New Roman"/>
          <w:sz w:val="24"/>
          <w:szCs w:val="24"/>
        </w:rPr>
        <w:t>Touching</w:t>
      </w:r>
      <w:commentRangeEnd w:id="19"/>
      <w:r w:rsidR="00AF0634">
        <w:rPr>
          <w:rStyle w:val="CommentReference"/>
        </w:rPr>
        <w:commentReference w:id="19"/>
      </w:r>
      <w:r>
        <w:rPr>
          <w:rFonts w:ascii="Times New Roman" w:eastAsia="Times New Roman" w:hAnsi="Times New Roman" w:cs="Times New Roman"/>
          <w:sz w:val="24"/>
          <w:szCs w:val="24"/>
        </w:rPr>
        <w:t xml:space="preserve">'" lays out what Digital Humanities methodologies might learn from queer theory. </w:t>
      </w:r>
      <w:commentRangeStart w:id="20"/>
      <w:r>
        <w:rPr>
          <w:rFonts w:ascii="Times New Roman" w:eastAsia="Times New Roman" w:hAnsi="Times New Roman" w:cs="Times New Roman"/>
          <w:sz w:val="24"/>
          <w:szCs w:val="24"/>
        </w:rPr>
        <w:t xml:space="preserve">It </w:t>
      </w:r>
      <w:commentRangeEnd w:id="20"/>
      <w:r w:rsidR="00AF0634">
        <w:rPr>
          <w:rStyle w:val="CommentReference"/>
        </w:rPr>
        <w:commentReference w:id="20"/>
      </w:r>
      <w:r>
        <w:rPr>
          <w:rFonts w:ascii="Times New Roman" w:eastAsia="Times New Roman" w:hAnsi="Times New Roman" w:cs="Times New Roman"/>
          <w:sz w:val="24"/>
          <w:szCs w:val="24"/>
        </w:rPr>
        <w:t xml:space="preserve">looks at specific reading practices by Eve </w:t>
      </w:r>
      <w:commentRangeStart w:id="21"/>
      <w:r>
        <w:rPr>
          <w:rFonts w:ascii="Times New Roman" w:eastAsia="Times New Roman" w:hAnsi="Times New Roman" w:cs="Times New Roman"/>
          <w:sz w:val="24"/>
          <w:szCs w:val="24"/>
        </w:rPr>
        <w:t>Sedgwick</w:t>
      </w:r>
      <w:commentRangeEnd w:id="21"/>
      <w:r w:rsidR="00AF0634">
        <w:rPr>
          <w:rStyle w:val="CommentReference"/>
        </w:rPr>
        <w:commentReference w:id="21"/>
      </w:r>
      <w:r>
        <w:rPr>
          <w:rFonts w:ascii="Times New Roman" w:eastAsia="Times New Roman" w:hAnsi="Times New Roman" w:cs="Times New Roman"/>
          <w:sz w:val="24"/>
          <w:szCs w:val="24"/>
        </w:rPr>
        <w:t xml:space="preserve"> and Heather Love, which question the proper relationship of the critic to the object of study. Sedgwick's ideas about "touching/feeling" and Love's notion of "touching without touching"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particular attention to how digital formats and interfaces might harness queer critical methods, </w:t>
      </w:r>
      <w:commentRangeStart w:id="22"/>
      <w:r>
        <w:rPr>
          <w:rFonts w:ascii="Times New Roman" w:eastAsia="Times New Roman" w:hAnsi="Times New Roman" w:cs="Times New Roman"/>
          <w:sz w:val="24"/>
          <w:szCs w:val="24"/>
        </w:rPr>
        <w:t xml:space="preserve">speculating </w:t>
      </w:r>
      <w:commentRangeEnd w:id="22"/>
      <w:r w:rsidR="00AF0634">
        <w:rPr>
          <w:rStyle w:val="CommentReference"/>
        </w:rPr>
        <w:commentReference w:id="22"/>
      </w:r>
      <w:r>
        <w:rPr>
          <w:rFonts w:ascii="Times New Roman" w:eastAsia="Times New Roman" w:hAnsi="Times New Roman" w:cs="Times New Roman"/>
          <w:sz w:val="24"/>
          <w:szCs w:val="24"/>
        </w:rPr>
        <w:t xml:space="preserve">on the intimate process of engaging with texts on a computer, where users can manipulate and transform texts in virtually infinite and unique ways. Examining two digital projects, a text analysis and visualization web application called </w:t>
      </w:r>
      <w:proofErr w:type="spellStart"/>
      <w:r>
        <w:rPr>
          <w:rFonts w:ascii="Times New Roman" w:eastAsia="Times New Roman" w:hAnsi="Times New Roman" w:cs="Times New Roman"/>
          <w:sz w:val="24"/>
          <w:szCs w:val="24"/>
        </w:rPr>
        <w:t>Voyant</w:t>
      </w:r>
      <w:proofErr w:type="spellEnd"/>
      <w:r>
        <w:rPr>
          <w:rFonts w:ascii="Times New Roman" w:eastAsia="Times New Roman" w:hAnsi="Times New Roman" w:cs="Times New Roman"/>
          <w:sz w:val="24"/>
          <w:szCs w:val="24"/>
        </w:rPr>
        <w:t xml:space="preserve">-Tools, and a hypertext novella by Caitlin Fischer, </w:t>
      </w:r>
      <w:r>
        <w:rPr>
          <w:rFonts w:ascii="Times New Roman" w:eastAsia="Times New Roman" w:hAnsi="Times New Roman" w:cs="Times New Roman"/>
          <w:i/>
          <w:sz w:val="24"/>
          <w:szCs w:val="24"/>
        </w:rPr>
        <w:t>These Waves of Girls</w:t>
      </w:r>
      <w:r>
        <w:rPr>
          <w:rFonts w:ascii="Times New Roman" w:eastAsia="Times New Roman" w:hAnsi="Times New Roman" w:cs="Times New Roman"/>
          <w:sz w:val="24"/>
          <w:szCs w:val="24"/>
        </w:rPr>
        <w:t xml:space="preserve">, I reflect how these tools work alongside the reader’s intuition, in what McGann calls a “prosthetic extension of that demand for critical reflection,” by which the reader is able to feel her way through the text. In particular, I question how the haptic and exploratory activity of working with these tools might </w:t>
      </w:r>
      <w:r>
        <w:rPr>
          <w:rFonts w:ascii="Times New Roman" w:eastAsia="Times New Roman" w:hAnsi="Times New Roman" w:cs="Times New Roman"/>
          <w:sz w:val="24"/>
          <w:szCs w:val="24"/>
        </w:rPr>
        <w:lastRenderedPageBreak/>
        <w:t>enliven the reading process by allowing the reader to play, experiment, and imagine new connections to the textual object.</w:t>
      </w:r>
    </w:p>
    <w:p w14:paraId="00000014" w14:textId="6024334D" w:rsidR="00A25FD4" w:rsidRDefault="00395F57">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The second chapter, "Editing: Encoding Identity," examines two contrasting ideas—–the instability of queer identity and subjecthood against the limitations and fixities of computational methods. How do the abstractions and structures of digital formats struggle or fail to mark the complexities of embodied experience and identity? To answer this question, I first review the relation between queerness and negative affects like melancholia and shame. Then, I explore how TEI (the Text Encoding Initiative), an encoding standard or "markup language" for electronic editing, struggles to portray the complexity of the text it describes. Here, I demonstrate how TEI might be used to mark up the manuscript of Oscar Wilde's </w:t>
      </w:r>
      <w:r>
        <w:rPr>
          <w:rFonts w:ascii="Times New Roman" w:eastAsia="Times New Roman" w:hAnsi="Times New Roman" w:cs="Times New Roman"/>
          <w:i/>
          <w:sz w:val="24"/>
          <w:szCs w:val="24"/>
        </w:rPr>
        <w:t>The Picture of Dorian Gray</w:t>
      </w:r>
      <w:r>
        <w:rPr>
          <w:rFonts w:ascii="Times New Roman" w:eastAsia="Times New Roman" w:hAnsi="Times New Roman" w:cs="Times New Roman"/>
          <w:sz w:val="24"/>
          <w:szCs w:val="24"/>
        </w:rPr>
        <w:t xml:space="preserve">, which was repeatedly edited by Wilde to minimize homoerotic content. I question how TEI as a markup standard enables editors to register such revisions, given the hierarchical structure of XML (TEI's parent language) and the availability of relevant "tags" for marking up manuscripts. How does TEI allow editors to address embodied experience present in tonal shifts, </w:t>
      </w:r>
      <w:commentRangeStart w:id="23"/>
      <w:del w:id="24" w:author="Microsoft Office User" w:date="2019-11-11T18:44:00Z">
        <w:r w:rsidDel="00BE5CA7">
          <w:rPr>
            <w:rFonts w:ascii="Times New Roman" w:eastAsia="Times New Roman" w:hAnsi="Times New Roman" w:cs="Times New Roman"/>
            <w:sz w:val="24"/>
            <w:szCs w:val="24"/>
          </w:rPr>
          <w:delText>ellisions</w:delText>
        </w:r>
      </w:del>
      <w:commentRangeEnd w:id="23"/>
      <w:ins w:id="25" w:author="Microsoft Office User" w:date="2019-11-11T18:44:00Z">
        <w:r w:rsidR="00BE5CA7">
          <w:rPr>
            <w:rFonts w:ascii="Times New Roman" w:eastAsia="Times New Roman" w:hAnsi="Times New Roman" w:cs="Times New Roman"/>
            <w:sz w:val="24"/>
            <w:szCs w:val="24"/>
          </w:rPr>
          <w:t>elisions</w:t>
        </w:r>
      </w:ins>
      <w:r w:rsidR="00AF0634">
        <w:rPr>
          <w:rStyle w:val="CommentReference"/>
        </w:rPr>
        <w:commentReference w:id="23"/>
      </w:r>
      <w:r>
        <w:rPr>
          <w:rFonts w:ascii="Times New Roman" w:eastAsia="Times New Roman" w:hAnsi="Times New Roman" w:cs="Times New Roman"/>
          <w:sz w:val="24"/>
          <w:szCs w:val="24"/>
        </w:rPr>
        <w:t xml:space="preserve">, and manuscript revisions over time? Throughout my conversation about </w:t>
      </w:r>
      <w:r>
        <w:rPr>
          <w:rFonts w:ascii="Times New Roman" w:eastAsia="Times New Roman" w:hAnsi="Times New Roman" w:cs="Times New Roman"/>
          <w:i/>
          <w:sz w:val="24"/>
          <w:szCs w:val="24"/>
        </w:rPr>
        <w:t>Dorian Gray</w:t>
      </w:r>
      <w:r>
        <w:rPr>
          <w:rFonts w:ascii="Times New Roman" w:eastAsia="Times New Roman" w:hAnsi="Times New Roman" w:cs="Times New Roman"/>
          <w:sz w:val="24"/>
          <w:szCs w:val="24"/>
        </w:rPr>
        <w:t>, I bring up examples of 21st century queer memoirs that experiment with alternative ways of figuring queer identity and subjecthood. This examination finds that gender ontology and sexual identity are never fully legible, despite our tools.</w:t>
      </w:r>
    </w:p>
    <w:p w14:paraId="00000015" w14:textId="77777777" w:rsidR="00A25FD4" w:rsidRDefault="00395F57">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The third chapter, "Teaching: Social Annotation," questions how digital annotation tools might facilitate embodied interactions with text. To begin to answer this question, I examine biological processes of perception and analogies between man and machine. I take </w:t>
      </w:r>
      <w:commentRangeStart w:id="26"/>
      <w:r>
        <w:rPr>
          <w:rFonts w:ascii="Times New Roman" w:eastAsia="Times New Roman" w:hAnsi="Times New Roman" w:cs="Times New Roman"/>
          <w:sz w:val="24"/>
          <w:szCs w:val="24"/>
        </w:rPr>
        <w:t xml:space="preserve">up </w:t>
      </w:r>
      <w:commentRangeEnd w:id="26"/>
      <w:r w:rsidR="00AF0634">
        <w:rPr>
          <w:rStyle w:val="CommentReference"/>
        </w:rPr>
        <w:commentReference w:id="26"/>
      </w:r>
      <w:r>
        <w:rPr>
          <w:rFonts w:ascii="Times New Roman" w:eastAsia="Times New Roman" w:hAnsi="Times New Roman" w:cs="Times New Roman"/>
          <w:sz w:val="24"/>
          <w:szCs w:val="24"/>
        </w:rPr>
        <w:t xml:space="preserve">the figure </w:t>
      </w:r>
      <w:commentRangeStart w:id="27"/>
      <w:r>
        <w:rPr>
          <w:rFonts w:ascii="Times New Roman" w:eastAsia="Times New Roman" w:hAnsi="Times New Roman" w:cs="Times New Roman"/>
          <w:sz w:val="24"/>
          <w:szCs w:val="24"/>
        </w:rPr>
        <w:t xml:space="preserve">of </w:t>
      </w:r>
      <w:commentRangeEnd w:id="27"/>
      <w:r w:rsidR="00AF0634">
        <w:rPr>
          <w:rStyle w:val="CommentReference"/>
        </w:rPr>
        <w:commentReference w:id="27"/>
      </w:r>
      <w:r>
        <w:rPr>
          <w:rFonts w:ascii="Times New Roman" w:eastAsia="Times New Roman" w:hAnsi="Times New Roman" w:cs="Times New Roman"/>
          <w:sz w:val="24"/>
          <w:szCs w:val="24"/>
        </w:rPr>
        <w:t xml:space="preserve">cyborg </w:t>
      </w:r>
      <w:commentRangeStart w:id="28"/>
      <w:r>
        <w:rPr>
          <w:rFonts w:ascii="Times New Roman" w:eastAsia="Times New Roman" w:hAnsi="Times New Roman" w:cs="Times New Roman"/>
          <w:sz w:val="24"/>
          <w:szCs w:val="24"/>
        </w:rPr>
        <w:t xml:space="preserve">to </w:t>
      </w:r>
      <w:commentRangeEnd w:id="28"/>
      <w:r w:rsidR="00AF0634">
        <w:rPr>
          <w:rStyle w:val="CommentReference"/>
        </w:rPr>
        <w:commentReference w:id="28"/>
      </w:r>
      <w:r>
        <w:rPr>
          <w:rFonts w:ascii="Times New Roman" w:eastAsia="Times New Roman" w:hAnsi="Times New Roman" w:cs="Times New Roman"/>
          <w:sz w:val="24"/>
          <w:szCs w:val="24"/>
        </w:rPr>
        <w:t xml:space="preserve">explore biological-mechanical intersections </w:t>
      </w:r>
      <w:commentRangeStart w:id="29"/>
      <w:r>
        <w:rPr>
          <w:rFonts w:ascii="Times New Roman" w:eastAsia="Times New Roman" w:hAnsi="Times New Roman" w:cs="Times New Roman"/>
          <w:sz w:val="24"/>
          <w:szCs w:val="24"/>
        </w:rPr>
        <w:t xml:space="preserve">in order to </w:t>
      </w:r>
      <w:commentRangeEnd w:id="29"/>
      <w:r w:rsidR="00AF0634">
        <w:rPr>
          <w:rStyle w:val="CommentReference"/>
        </w:rPr>
        <w:commentReference w:id="29"/>
      </w:r>
      <w:commentRangeStart w:id="30"/>
      <w:r>
        <w:rPr>
          <w:rFonts w:ascii="Times New Roman" w:eastAsia="Times New Roman" w:hAnsi="Times New Roman" w:cs="Times New Roman"/>
          <w:sz w:val="24"/>
          <w:szCs w:val="24"/>
        </w:rPr>
        <w:t>re-present t</w:t>
      </w:r>
      <w:commentRangeEnd w:id="30"/>
      <w:r w:rsidR="00AF0634">
        <w:rPr>
          <w:rStyle w:val="CommentReference"/>
        </w:rPr>
        <w:commentReference w:id="30"/>
      </w:r>
      <w:r>
        <w:rPr>
          <w:rFonts w:ascii="Times New Roman" w:eastAsia="Times New Roman" w:hAnsi="Times New Roman" w:cs="Times New Roman"/>
          <w:sz w:val="24"/>
          <w:szCs w:val="24"/>
        </w:rPr>
        <w:t xml:space="preserve">he human as a creative, thinking/feeling machine. This human-computer engagement allows me to address the </w:t>
      </w:r>
      <w:r>
        <w:rPr>
          <w:rFonts w:ascii="Times New Roman" w:eastAsia="Times New Roman" w:hAnsi="Times New Roman" w:cs="Times New Roman"/>
          <w:sz w:val="24"/>
          <w:szCs w:val="24"/>
        </w:rPr>
        <w:lastRenderedPageBreak/>
        <w:t xml:space="preserve">unexpected affinities that emerge in the interface between reader and text. Taking social annotation as a test case, I examine a particular digital annotation tool that I've modified for purposes of stimulating preverbal and nonverbal responses while reading. This tool has a red, blue, and yellow highlighter (primary colors) with a very low opacity, so that colors can be layered, one over another, to create new secondary and tertiary color combinations. This pedagogical experiment hypothesizes that alternative reactions to a particular text will </w:t>
      </w:r>
      <w:commentRangeStart w:id="32"/>
      <w:r>
        <w:rPr>
          <w:rFonts w:ascii="Times New Roman" w:eastAsia="Times New Roman" w:hAnsi="Times New Roman" w:cs="Times New Roman"/>
          <w:sz w:val="24"/>
          <w:szCs w:val="24"/>
        </w:rPr>
        <w:t xml:space="preserve">render </w:t>
      </w:r>
      <w:commentRangeEnd w:id="32"/>
      <w:r w:rsidR="00AF0634">
        <w:rPr>
          <w:rStyle w:val="CommentReference"/>
        </w:rPr>
        <w:commentReference w:id="32"/>
      </w:r>
      <w:r>
        <w:rPr>
          <w:rFonts w:ascii="Times New Roman" w:eastAsia="Times New Roman" w:hAnsi="Times New Roman" w:cs="Times New Roman"/>
          <w:sz w:val="24"/>
          <w:szCs w:val="24"/>
        </w:rPr>
        <w:t xml:space="preserve">in the color mixtures, in the alchemy of dissonances, combinations, and new concoctions that layering creates. This pedagogical experiment runs alongside a close literary analysis of Virginia Woolf and </w:t>
      </w:r>
      <w:proofErr w:type="spellStart"/>
      <w:r>
        <w:rPr>
          <w:rFonts w:ascii="Times New Roman" w:eastAsia="Times New Roman" w:hAnsi="Times New Roman" w:cs="Times New Roman"/>
          <w:sz w:val="24"/>
          <w:szCs w:val="24"/>
        </w:rPr>
        <w:t>Djuna</w:t>
      </w:r>
      <w:proofErr w:type="spellEnd"/>
      <w:r>
        <w:rPr>
          <w:rFonts w:ascii="Times New Roman" w:eastAsia="Times New Roman" w:hAnsi="Times New Roman" w:cs="Times New Roman"/>
          <w:sz w:val="24"/>
          <w:szCs w:val="24"/>
        </w:rPr>
        <w:t xml:space="preserve"> Barnes’s novels, to see how their prose evokes some of the perceptual processes involved in reading and writing as well as how digital annotation practice helps readers to recognize these processes. I highlight how these writers' formal strategies engage cognitive, affective, and embodied reading processes.</w:t>
      </w:r>
    </w:p>
    <w:p w14:paraId="2846B3DD" w14:textId="3B6EE32D" w:rsidR="00C441C8" w:rsidRDefault="00395F5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chapter, "Queer Displacements: Feeling Backward / Feed Forward," explores how displacements across our understanding of media, perception, and language </w:t>
      </w:r>
      <w:commentRangeStart w:id="33"/>
      <w:r>
        <w:rPr>
          <w:rFonts w:ascii="Times New Roman" w:eastAsia="Times New Roman" w:hAnsi="Times New Roman" w:cs="Times New Roman"/>
          <w:sz w:val="24"/>
          <w:szCs w:val="24"/>
        </w:rPr>
        <w:t xml:space="preserve">affects </w:t>
      </w:r>
      <w:commentRangeEnd w:id="33"/>
      <w:r w:rsidR="00AF0634">
        <w:rPr>
          <w:rStyle w:val="CommentReference"/>
        </w:rPr>
        <w:commentReference w:id="33"/>
      </w:r>
      <w:r>
        <w:rPr>
          <w:rFonts w:ascii="Times New Roman" w:eastAsia="Times New Roman" w:hAnsi="Times New Roman" w:cs="Times New Roman"/>
          <w:sz w:val="24"/>
          <w:szCs w:val="24"/>
        </w:rPr>
        <w:t xml:space="preserve">our engagement with literary objects. Here, various displacements between how we see/experience digitized literary and cultural objects and how they work/function offer a model for thinking about how we interact with these objects. In digital media, </w:t>
      </w:r>
      <w:commentRangeStart w:id="34"/>
      <w:r>
        <w:rPr>
          <w:rFonts w:ascii="Times New Roman" w:eastAsia="Times New Roman" w:hAnsi="Times New Roman" w:cs="Times New Roman"/>
          <w:sz w:val="24"/>
          <w:szCs w:val="24"/>
        </w:rPr>
        <w:t xml:space="preserve">there is </w:t>
      </w:r>
      <w:commentRangeEnd w:id="34"/>
      <w:r w:rsidR="00AF0634">
        <w:rPr>
          <w:rStyle w:val="CommentReference"/>
        </w:rPr>
        <w:commentReference w:id="34"/>
      </w:r>
      <w:r>
        <w:rPr>
          <w:rFonts w:ascii="Times New Roman" w:eastAsia="Times New Roman" w:hAnsi="Times New Roman" w:cs="Times New Roman"/>
          <w:sz w:val="24"/>
          <w:szCs w:val="24"/>
        </w:rPr>
        <w:t xml:space="preserve">a central displacement between what we see on the screen and what is inscribed in the computer’s hardware—what Matt Kirschenbaum refers to as the levels of formal and forensic materiality. Within neuroscientific debates about consciousness, the central displacement is the “explanatory gap," or the idea that the physiological processes of the body, such as the neurons firing in the brain, cannot explain the quality of sensation that is being experienced by each individual. With language, displacement inheres in the stubborn instability of the signifier, which is passed </w:t>
      </w:r>
      <w:r>
        <w:rPr>
          <w:rFonts w:ascii="Times New Roman" w:eastAsia="Times New Roman" w:hAnsi="Times New Roman" w:cs="Times New Roman"/>
          <w:sz w:val="24"/>
          <w:szCs w:val="24"/>
        </w:rPr>
        <w:lastRenderedPageBreak/>
        <w:t xml:space="preserve">through words, syntactic structures and sound in order to signify. This chapter examines how the digitization practices of textual objects engage these displacements to open up our experience and interpretation of them. I look at the examples of the Lesbian Herstory Archive digitization efforts and "Comparing Marks: A Versioning Edition of Virginia Woolf's 'A Mark on the Wall,'" a digital resource of print witnesses of Woolf's short story across time. I find in these examples an occasion for thinking through how emergent perceptual experiences (Mark Hansen's idea of "Feed Forward") might contend with backward looking or negative </w:t>
      </w:r>
      <w:proofErr w:type="spellStart"/>
      <w:r>
        <w:rPr>
          <w:rFonts w:ascii="Times New Roman" w:eastAsia="Times New Roman" w:hAnsi="Times New Roman" w:cs="Times New Roman"/>
          <w:sz w:val="24"/>
          <w:szCs w:val="24"/>
        </w:rPr>
        <w:t>affects</w:t>
      </w:r>
      <w:proofErr w:type="spellEnd"/>
      <w:r>
        <w:rPr>
          <w:rFonts w:ascii="Times New Roman" w:eastAsia="Times New Roman" w:hAnsi="Times New Roman" w:cs="Times New Roman"/>
          <w:sz w:val="24"/>
          <w:szCs w:val="24"/>
        </w:rPr>
        <w:t xml:space="preserve"> of queer theory (Love's model of "Feeling Backward").</w:t>
      </w:r>
    </w:p>
    <w:p w14:paraId="00000019" w14:textId="77777777" w:rsidR="00A25FD4" w:rsidRDefault="00A25FD4">
      <w:pPr>
        <w:spacing w:before="240" w:after="240" w:line="480" w:lineRule="auto"/>
        <w:rPr>
          <w:rFonts w:ascii="Times New Roman" w:eastAsia="Times New Roman" w:hAnsi="Times New Roman" w:cs="Times New Roman"/>
          <w:sz w:val="24"/>
          <w:szCs w:val="24"/>
        </w:rPr>
      </w:pPr>
    </w:p>
    <w:p w14:paraId="0000001A" w14:textId="77777777" w:rsidR="00A25FD4" w:rsidRDefault="00395F57">
      <w:pPr>
        <w:pStyle w:val="Heading2"/>
        <w:keepNext w:val="0"/>
        <w:keepLines w:val="0"/>
        <w:spacing w:after="80"/>
        <w:rPr>
          <w:rFonts w:ascii="Times New Roman" w:eastAsia="Times New Roman" w:hAnsi="Times New Roman" w:cs="Times New Roman"/>
          <w:b/>
          <w:sz w:val="34"/>
          <w:szCs w:val="34"/>
        </w:rPr>
      </w:pPr>
      <w:bookmarkStart w:id="35" w:name="_bilrqresj3zd" w:colFirst="0" w:colLast="0"/>
      <w:bookmarkEnd w:id="35"/>
      <w:r>
        <w:rPr>
          <w:rFonts w:ascii="Times New Roman" w:eastAsia="Times New Roman" w:hAnsi="Times New Roman" w:cs="Times New Roman"/>
          <w:b/>
          <w:sz w:val="34"/>
          <w:szCs w:val="34"/>
        </w:rPr>
        <w:t>Footnotes:</w:t>
      </w:r>
    </w:p>
    <w:p w14:paraId="0000001B"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1 </w:t>
      </w:r>
      <w:r>
        <w:rPr>
          <w:rFonts w:ascii="Times New Roman" w:eastAsia="Times New Roman" w:hAnsi="Times New Roman" w:cs="Times New Roman"/>
        </w:rPr>
        <w:t xml:space="preserve">These theorists take different stances on whether DH tools facilitate a more objective, or what Franco Moretti calls “falsifiable," method of criticism, where graphs and other visualizations might answer questions about literary history and form, or a more “speculative” mode, championed by Johanna Drucker, who purposefully skews graphical metrics in order to reflect the ambiguity and partiality of the data they represent. In between these two extremes, there are theorists like Andrew Piper and Ted Underwood, who temper the reductions and rhetoric of "distant reading" by incorporating close readings and explanations, or Catherine </w:t>
      </w:r>
      <w:proofErr w:type="spellStart"/>
      <w:r>
        <w:rPr>
          <w:rFonts w:ascii="Times New Roman" w:eastAsia="Times New Roman" w:hAnsi="Times New Roman" w:cs="Times New Roman"/>
        </w:rPr>
        <w:t>D'Ignazio</w:t>
      </w:r>
      <w:proofErr w:type="spellEnd"/>
      <w:r>
        <w:rPr>
          <w:rFonts w:ascii="Times New Roman" w:eastAsia="Times New Roman" w:hAnsi="Times New Roman" w:cs="Times New Roman"/>
        </w:rPr>
        <w:t xml:space="preserve"> and Lauren Klein, whose attempts to recover emotion and </w:t>
      </w:r>
      <w:proofErr w:type="spellStart"/>
      <w:r>
        <w:rPr>
          <w:rFonts w:ascii="Times New Roman" w:eastAsia="Times New Roman" w:hAnsi="Times New Roman" w:cs="Times New Roman"/>
        </w:rPr>
        <w:t>emobodiment</w:t>
      </w:r>
      <w:proofErr w:type="spellEnd"/>
      <w:r>
        <w:rPr>
          <w:rFonts w:ascii="Times New Roman" w:eastAsia="Times New Roman" w:hAnsi="Times New Roman" w:cs="Times New Roman"/>
        </w:rPr>
        <w:t xml:space="preserve"> are a direct indictment on data science as an exclusionary discipline.</w:t>
      </w:r>
    </w:p>
    <w:p w14:paraId="0000001C" w14:textId="77777777" w:rsidR="00A25FD4" w:rsidRDefault="00A25FD4">
      <w:pPr>
        <w:rPr>
          <w:rFonts w:ascii="Times New Roman" w:eastAsia="Times New Roman" w:hAnsi="Times New Roman" w:cs="Times New Roman"/>
        </w:rPr>
      </w:pPr>
    </w:p>
    <w:p w14:paraId="0000001D"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2 </w:t>
      </w:r>
      <w:r>
        <w:rPr>
          <w:rFonts w:ascii="Times New Roman" w:eastAsia="Times New Roman" w:hAnsi="Times New Roman" w:cs="Times New Roman"/>
        </w:rPr>
        <w:t>Recently, Nan Z. Da deems Computational Literary Studies (CLS) ineffective when her own experiments fail to reproduce or verify the results of her colleagues. Her emphasis on the “reproducible” in CLS extends Moretti’s call from 1983 for a “falsifiable criticism”: both advocate for a methodology that is as reliable and verifiable as the social sciences.</w:t>
      </w:r>
    </w:p>
    <w:p w14:paraId="0000001E" w14:textId="77777777" w:rsidR="00A25FD4" w:rsidRDefault="00A25FD4">
      <w:pPr>
        <w:rPr>
          <w:rFonts w:ascii="Times New Roman" w:eastAsia="Times New Roman" w:hAnsi="Times New Roman" w:cs="Times New Roman"/>
        </w:rPr>
      </w:pPr>
    </w:p>
    <w:p w14:paraId="0000001F"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3 </w:t>
      </w:r>
      <w:r>
        <w:rPr>
          <w:rFonts w:ascii="Times New Roman" w:eastAsia="Times New Roman" w:hAnsi="Times New Roman" w:cs="Times New Roman"/>
        </w:rPr>
        <w:t xml:space="preserve">See Stephen Ramsay, </w:t>
      </w:r>
      <w:r>
        <w:rPr>
          <w:rFonts w:ascii="Times New Roman" w:eastAsia="Times New Roman" w:hAnsi="Times New Roman" w:cs="Times New Roman"/>
          <w:i/>
        </w:rPr>
        <w:t>Reading Machines: Toward an Algorithmic Criticism</w:t>
      </w:r>
      <w:r>
        <w:rPr>
          <w:rFonts w:ascii="Times New Roman" w:eastAsia="Times New Roman" w:hAnsi="Times New Roman" w:cs="Times New Roman"/>
        </w:rPr>
        <w:t>, 2011, Jerome McGann and Lisa Samuels, "</w:t>
      </w:r>
      <w:proofErr w:type="spellStart"/>
      <w:r>
        <w:rPr>
          <w:rFonts w:ascii="Times New Roman" w:eastAsia="Times New Roman" w:hAnsi="Times New Roman" w:cs="Times New Roman"/>
        </w:rPr>
        <w:t>Deformance</w:t>
      </w:r>
      <w:proofErr w:type="spellEnd"/>
      <w:r>
        <w:rPr>
          <w:rFonts w:ascii="Times New Roman" w:eastAsia="Times New Roman" w:hAnsi="Times New Roman" w:cs="Times New Roman"/>
        </w:rPr>
        <w:t xml:space="preserve"> and Interpretation," in </w:t>
      </w:r>
      <w:r>
        <w:rPr>
          <w:rFonts w:ascii="Times New Roman" w:eastAsia="Times New Roman" w:hAnsi="Times New Roman" w:cs="Times New Roman"/>
          <w:i/>
        </w:rPr>
        <w:t>Radiant Textuality: Literary Studies after the World Wide Web</w:t>
      </w:r>
      <w:r>
        <w:rPr>
          <w:rFonts w:ascii="Times New Roman" w:eastAsia="Times New Roman" w:hAnsi="Times New Roman" w:cs="Times New Roman"/>
        </w:rPr>
        <w:t xml:space="preserve">, 2001, Johanna Drucker, </w:t>
      </w:r>
      <w:proofErr w:type="spellStart"/>
      <w:r>
        <w:rPr>
          <w:rFonts w:ascii="Times New Roman" w:eastAsia="Times New Roman" w:hAnsi="Times New Roman" w:cs="Times New Roman"/>
          <w:i/>
        </w:rPr>
        <w:t>SpecLab</w:t>
      </w:r>
      <w:proofErr w:type="spellEnd"/>
      <w:r>
        <w:rPr>
          <w:rFonts w:ascii="Times New Roman" w:eastAsia="Times New Roman" w:hAnsi="Times New Roman" w:cs="Times New Roman"/>
          <w:i/>
        </w:rPr>
        <w:t>: Digital Aesthetics and Projects in Speculative Computing</w:t>
      </w:r>
      <w:r>
        <w:rPr>
          <w:rFonts w:ascii="Times New Roman" w:eastAsia="Times New Roman" w:hAnsi="Times New Roman" w:cs="Times New Roman"/>
        </w:rPr>
        <w:t>, 2009.</w:t>
      </w:r>
    </w:p>
    <w:p w14:paraId="00000020" w14:textId="77777777" w:rsidR="00A25FD4" w:rsidRDefault="00A25FD4">
      <w:pPr>
        <w:rPr>
          <w:rFonts w:ascii="Times New Roman" w:eastAsia="Times New Roman" w:hAnsi="Times New Roman" w:cs="Times New Roman"/>
        </w:rPr>
      </w:pPr>
    </w:p>
    <w:p w14:paraId="00000021"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4 </w:t>
      </w:r>
      <w:r>
        <w:rPr>
          <w:rFonts w:ascii="Times New Roman" w:eastAsia="Times New Roman" w:hAnsi="Times New Roman" w:cs="Times New Roman"/>
        </w:rPr>
        <w:t xml:space="preserve">According to critics like Eve </w:t>
      </w:r>
      <w:commentRangeStart w:id="36"/>
      <w:r>
        <w:rPr>
          <w:rFonts w:ascii="Times New Roman" w:eastAsia="Times New Roman" w:hAnsi="Times New Roman" w:cs="Times New Roman"/>
        </w:rPr>
        <w:t>Sedgwick</w:t>
      </w:r>
      <w:commentRangeEnd w:id="36"/>
      <w:r w:rsidR="00AF0634">
        <w:rPr>
          <w:rStyle w:val="CommentReference"/>
        </w:rPr>
        <w:commentReference w:id="36"/>
      </w:r>
      <w:r>
        <w:rPr>
          <w:rFonts w:ascii="Times New Roman" w:eastAsia="Times New Roman" w:hAnsi="Times New Roman" w:cs="Times New Roman"/>
        </w:rPr>
        <w:t xml:space="preserve">, Heather Love, and Rita </w:t>
      </w:r>
      <w:proofErr w:type="spellStart"/>
      <w:r>
        <w:rPr>
          <w:rFonts w:ascii="Times New Roman" w:eastAsia="Times New Roman" w:hAnsi="Times New Roman" w:cs="Times New Roman"/>
        </w:rPr>
        <w:t>Felski</w:t>
      </w:r>
      <w:proofErr w:type="spellEnd"/>
      <w:r>
        <w:rPr>
          <w:rFonts w:ascii="Times New Roman" w:eastAsia="Times New Roman" w:hAnsi="Times New Roman" w:cs="Times New Roman"/>
        </w:rPr>
        <w:t>, the logic of exposure closes off alternative possibilities for responding to texts.</w:t>
      </w:r>
    </w:p>
    <w:p w14:paraId="00000022" w14:textId="77777777" w:rsidR="00A25FD4" w:rsidRDefault="00A25FD4">
      <w:pPr>
        <w:rPr>
          <w:rFonts w:ascii="Times New Roman" w:eastAsia="Times New Roman" w:hAnsi="Times New Roman" w:cs="Times New Roman"/>
        </w:rPr>
      </w:pPr>
    </w:p>
    <w:p w14:paraId="00000023"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lastRenderedPageBreak/>
        <w:t xml:space="preserve">5 </w:t>
      </w:r>
      <w:r>
        <w:rPr>
          <w:rFonts w:ascii="Times New Roman" w:eastAsia="Times New Roman" w:hAnsi="Times New Roman" w:cs="Times New Roman"/>
        </w:rPr>
        <w:t>Both Eve Sedgwick and Heather Love explicitly discuss "touch" as an affective orientation for critical analysis: Sedgwick for the purpose of promoting spatial over teleological relations ("beside" rather than "beneath") and Love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prefers to dwell in the painful past, giving inconsolable characters full reign over their own darkness.</w:t>
      </w:r>
    </w:p>
    <w:p w14:paraId="00000024" w14:textId="77777777" w:rsidR="00A25FD4" w:rsidRDefault="00A25FD4">
      <w:pPr>
        <w:rPr>
          <w:rFonts w:ascii="Times New Roman" w:eastAsia="Times New Roman" w:hAnsi="Times New Roman" w:cs="Times New Roman"/>
        </w:rPr>
      </w:pPr>
    </w:p>
    <w:p w14:paraId="00000025"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6 </w:t>
      </w:r>
      <w:proofErr w:type="spellStart"/>
      <w:r>
        <w:rPr>
          <w:rFonts w:ascii="Times New Roman" w:eastAsia="Times New Roman" w:hAnsi="Times New Roman" w:cs="Times New Roman"/>
        </w:rPr>
        <w:t>Sidonie</w:t>
      </w:r>
      <w:proofErr w:type="spellEnd"/>
      <w:r>
        <w:rPr>
          <w:rFonts w:ascii="Times New Roman" w:eastAsia="Times New Roman" w:hAnsi="Times New Roman" w:cs="Times New Roman"/>
        </w:rPr>
        <w:t xml:space="preserve"> Smith and Julia Watson define "life writing" as "a general term for writing that takes a life, one’s own or another’s, as its subject. Such writing can be biographical, novelistic, historical, or explicitly self-referential and therefore autobiographical" (4).</w:t>
      </w:r>
    </w:p>
    <w:p w14:paraId="00000026" w14:textId="77777777" w:rsidR="00A25FD4" w:rsidRDefault="00A25FD4">
      <w:pPr>
        <w:rPr>
          <w:rFonts w:ascii="Times New Roman" w:eastAsia="Times New Roman" w:hAnsi="Times New Roman" w:cs="Times New Roman"/>
        </w:rPr>
      </w:pPr>
    </w:p>
    <w:p w14:paraId="00000027" w14:textId="77777777" w:rsidR="00A25FD4" w:rsidRDefault="00395F57">
      <w:pPr>
        <w:rPr>
          <w:rFonts w:ascii="Times New Roman" w:eastAsia="Times New Roman" w:hAnsi="Times New Roman" w:cs="Times New Roman"/>
        </w:rPr>
      </w:pPr>
      <w:r>
        <w:rPr>
          <w:rFonts w:ascii="Times New Roman" w:eastAsia="Times New Roman" w:hAnsi="Times New Roman" w:cs="Times New Roman"/>
          <w:vertAlign w:val="superscript"/>
        </w:rPr>
        <w:t xml:space="preserve">7 </w:t>
      </w:r>
      <w:r>
        <w:rPr>
          <w:rFonts w:ascii="Times New Roman" w:eastAsia="Times New Roman" w:hAnsi="Times New Roman" w:cs="Times New Roman"/>
        </w:rPr>
        <w:t xml:space="preserve">Barnes's </w:t>
      </w:r>
      <w:proofErr w:type="spellStart"/>
      <w:r>
        <w:rPr>
          <w:rFonts w:ascii="Times New Roman" w:eastAsia="Times New Roman" w:hAnsi="Times New Roman" w:cs="Times New Roman"/>
          <w:i/>
        </w:rPr>
        <w:t>Nightwood</w:t>
      </w:r>
      <w:proofErr w:type="spellEnd"/>
      <w:r>
        <w:rPr>
          <w:rFonts w:ascii="Times New Roman" w:eastAsia="Times New Roman" w:hAnsi="Times New Roman" w:cs="Times New Roman"/>
        </w:rPr>
        <w:t xml:space="preserve"> is not traditionally considered to be a fictionalized </w:t>
      </w:r>
      <w:commentRangeStart w:id="37"/>
      <w:r>
        <w:rPr>
          <w:rFonts w:ascii="Times New Roman" w:eastAsia="Times New Roman" w:hAnsi="Times New Roman" w:cs="Times New Roman"/>
        </w:rPr>
        <w:t>biography</w:t>
      </w:r>
      <w:commentRangeEnd w:id="37"/>
      <w:r w:rsidR="00AF0634">
        <w:rPr>
          <w:rStyle w:val="CommentReference"/>
        </w:rPr>
        <w:commentReference w:id="37"/>
      </w:r>
      <w:r>
        <w:rPr>
          <w:rFonts w:ascii="Times New Roman" w:eastAsia="Times New Roman" w:hAnsi="Times New Roman" w:cs="Times New Roman"/>
        </w:rPr>
        <w:t xml:space="preserve">, though it is widely accepted as a roman à clef in which Barnes herself takes the character of Nora Flood and her former lover, </w:t>
      </w:r>
      <w:proofErr w:type="spellStart"/>
      <w:r>
        <w:rPr>
          <w:rFonts w:ascii="Times New Roman" w:eastAsia="Times New Roman" w:hAnsi="Times New Roman" w:cs="Times New Roman"/>
        </w:rPr>
        <w:t>Themla</w:t>
      </w:r>
      <w:proofErr w:type="spellEnd"/>
      <w:r>
        <w:rPr>
          <w:rFonts w:ascii="Times New Roman" w:eastAsia="Times New Roman" w:hAnsi="Times New Roman" w:cs="Times New Roman"/>
        </w:rPr>
        <w:t xml:space="preserve"> Ellen Wood, is Robin Vote.</w:t>
      </w:r>
    </w:p>
    <w:p w14:paraId="00000028" w14:textId="77777777" w:rsidR="00A25FD4" w:rsidRDefault="00A25FD4">
      <w:pPr>
        <w:rPr>
          <w:rFonts w:ascii="Times New Roman" w:eastAsia="Times New Roman" w:hAnsi="Times New Roman" w:cs="Times New Roman"/>
        </w:rPr>
      </w:pPr>
    </w:p>
    <w:p w14:paraId="00000029" w14:textId="77777777" w:rsidR="00A25FD4" w:rsidRDefault="00A25FD4">
      <w:pPr>
        <w:rPr>
          <w:rFonts w:ascii="Times New Roman" w:eastAsia="Times New Roman" w:hAnsi="Times New Roman" w:cs="Times New Roman"/>
        </w:rPr>
      </w:pPr>
    </w:p>
    <w:p w14:paraId="0000002A" w14:textId="77777777" w:rsidR="00A25FD4" w:rsidRDefault="00A25FD4">
      <w:pPr>
        <w:rPr>
          <w:rFonts w:ascii="Times New Roman" w:eastAsia="Times New Roman" w:hAnsi="Times New Roman" w:cs="Times New Roman"/>
        </w:rPr>
      </w:pPr>
    </w:p>
    <w:p w14:paraId="0000002B" w14:textId="77777777" w:rsidR="00A25FD4" w:rsidRDefault="00A25FD4">
      <w:pPr>
        <w:rPr>
          <w:rFonts w:ascii="Times New Roman" w:eastAsia="Times New Roman" w:hAnsi="Times New Roman" w:cs="Times New Roman"/>
        </w:rPr>
      </w:pPr>
    </w:p>
    <w:p w14:paraId="0000002C" w14:textId="77777777" w:rsidR="00A25FD4" w:rsidRDefault="00A25FD4">
      <w:pPr>
        <w:rPr>
          <w:rFonts w:ascii="Times New Roman" w:eastAsia="Times New Roman" w:hAnsi="Times New Roman" w:cs="Times New Roman"/>
        </w:rPr>
      </w:pPr>
    </w:p>
    <w:p w14:paraId="0000002D" w14:textId="77777777" w:rsidR="00A25FD4" w:rsidRDefault="00395F57">
      <w:pPr>
        <w:pStyle w:val="Heading2"/>
        <w:spacing w:after="240" w:line="360" w:lineRule="auto"/>
        <w:rPr>
          <w:rFonts w:ascii="Times New Roman" w:eastAsia="Times New Roman" w:hAnsi="Times New Roman" w:cs="Times New Roman"/>
          <w:b/>
        </w:rPr>
      </w:pPr>
      <w:bookmarkStart w:id="38" w:name="_lnfz47uwo07o" w:colFirst="0" w:colLast="0"/>
      <w:bookmarkEnd w:id="38"/>
      <w:r>
        <w:rPr>
          <w:rFonts w:ascii="Times New Roman" w:eastAsia="Times New Roman" w:hAnsi="Times New Roman" w:cs="Times New Roman"/>
          <w:b/>
        </w:rPr>
        <w:t>Works Cited</w:t>
      </w:r>
    </w:p>
    <w:p w14:paraId="0000002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Anzaldua, Gloria. </w:t>
      </w:r>
      <w:r>
        <w:rPr>
          <w:rFonts w:ascii="Times New Roman" w:eastAsia="Times New Roman" w:hAnsi="Times New Roman" w:cs="Times New Roman"/>
          <w:i/>
        </w:rPr>
        <w:t>Borderlands/La Frontera: The New Mestiza</w:t>
      </w:r>
      <w:r>
        <w:rPr>
          <w:rFonts w:ascii="Times New Roman" w:eastAsia="Times New Roman" w:hAnsi="Times New Roman" w:cs="Times New Roman"/>
        </w:rPr>
        <w:t>. 1987.</w:t>
      </w:r>
    </w:p>
    <w:p w14:paraId="0000002F"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Baldwin, James. </w:t>
      </w:r>
      <w:r>
        <w:rPr>
          <w:rFonts w:ascii="Times New Roman" w:eastAsia="Times New Roman" w:hAnsi="Times New Roman" w:cs="Times New Roman"/>
          <w:i/>
        </w:rPr>
        <w:t>Giovanni's Room</w:t>
      </w:r>
      <w:r>
        <w:rPr>
          <w:rFonts w:ascii="Times New Roman" w:eastAsia="Times New Roman" w:hAnsi="Times New Roman" w:cs="Times New Roman"/>
        </w:rPr>
        <w:t>. 1956.</w:t>
      </w:r>
    </w:p>
    <w:p w14:paraId="00000030"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Barnes, </w:t>
      </w:r>
      <w:proofErr w:type="spellStart"/>
      <w:r>
        <w:rPr>
          <w:rFonts w:ascii="Times New Roman" w:eastAsia="Times New Roman" w:hAnsi="Times New Roman" w:cs="Times New Roman"/>
        </w:rPr>
        <w:t>Djuna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Nightwood</w:t>
      </w:r>
      <w:proofErr w:type="spellEnd"/>
      <w:r>
        <w:rPr>
          <w:rFonts w:ascii="Times New Roman" w:eastAsia="Times New Roman" w:hAnsi="Times New Roman" w:cs="Times New Roman"/>
        </w:rPr>
        <w:t>. 1936.</w:t>
      </w:r>
    </w:p>
    <w:p w14:paraId="0000003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Barnett, Fiona, Zach Blas, Micha Cárdenas, Jacob Gaboury, Jessica Marie Johnson, and</w:t>
      </w:r>
    </w:p>
    <w:p w14:paraId="00000032" w14:textId="77777777" w:rsidR="00A25FD4" w:rsidRDefault="00395F57">
      <w:pPr>
        <w:spacing w:line="240" w:lineRule="auto"/>
        <w:ind w:left="720"/>
        <w:rPr>
          <w:rFonts w:ascii="Times New Roman" w:eastAsia="Times New Roman" w:hAnsi="Times New Roman" w:cs="Times New Roman"/>
        </w:rPr>
      </w:pPr>
      <w:r>
        <w:rPr>
          <w:rFonts w:ascii="Times New Roman" w:eastAsia="Times New Roman" w:hAnsi="Times New Roman" w:cs="Times New Roman"/>
        </w:rPr>
        <w:t>Margaret Rhee. “</w:t>
      </w:r>
      <w:proofErr w:type="spellStart"/>
      <w:r w:rsidR="00A4637B">
        <w:fldChar w:fldCharType="begin"/>
      </w:r>
      <w:r w:rsidR="00A4637B">
        <w:instrText xml:space="preserve"> HYPERLINK "https://dhdebates.gc.cuny.edu/read/untitled/section/e246e073-9e27-4bb2-88b2-af1676cb4a94" \l "ch05" \h </w:instrText>
      </w:r>
      <w:r w:rsidR="00A4637B">
        <w:fldChar w:fldCharType="separate"/>
      </w:r>
      <w:r>
        <w:rPr>
          <w:rFonts w:ascii="Times New Roman" w:eastAsia="Times New Roman" w:hAnsi="Times New Roman" w:cs="Times New Roman"/>
          <w:color w:val="1155CC"/>
          <w:u w:val="single"/>
        </w:rPr>
        <w:t>QueerOS</w:t>
      </w:r>
      <w:proofErr w:type="spellEnd"/>
      <w:r>
        <w:rPr>
          <w:rFonts w:ascii="Times New Roman" w:eastAsia="Times New Roman" w:hAnsi="Times New Roman" w:cs="Times New Roman"/>
          <w:color w:val="1155CC"/>
          <w:u w:val="single"/>
        </w:rPr>
        <w:t>: A User’s Manual</w:t>
      </w:r>
      <w:r w:rsidR="00A4637B">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r>
        <w:rPr>
          <w:rFonts w:ascii="Times New Roman" w:eastAsia="Times New Roman" w:hAnsi="Times New Roman" w:cs="Times New Roman"/>
          <w:i/>
        </w:rPr>
        <w:t>Debates in the Digital Humanities</w:t>
      </w:r>
      <w:r>
        <w:rPr>
          <w:rFonts w:ascii="Times New Roman" w:eastAsia="Times New Roman" w:hAnsi="Times New Roman" w:cs="Times New Roman"/>
        </w:rPr>
        <w:t>, 2016.</w:t>
      </w:r>
    </w:p>
    <w:p w14:paraId="00000033"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Barthes, Roland. </w:t>
      </w:r>
      <w:proofErr w:type="gramStart"/>
      <w:r>
        <w:rPr>
          <w:rFonts w:ascii="Times New Roman" w:eastAsia="Times New Roman" w:hAnsi="Times New Roman" w:cs="Times New Roman"/>
          <w:i/>
        </w:rPr>
        <w:t>R.B.</w:t>
      </w:r>
      <w:r>
        <w:rPr>
          <w:rFonts w:ascii="Times New Roman" w:eastAsia="Times New Roman" w:hAnsi="Times New Roman" w:cs="Times New Roman"/>
        </w:rPr>
        <w:t>.</w:t>
      </w:r>
      <w:proofErr w:type="gramEnd"/>
      <w:r>
        <w:rPr>
          <w:rFonts w:ascii="Times New Roman" w:eastAsia="Times New Roman" w:hAnsi="Times New Roman" w:cs="Times New Roman"/>
        </w:rPr>
        <w:t xml:space="preserve"> 1975.</w:t>
      </w:r>
    </w:p>
    <w:p w14:paraId="00000034"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Barthes, Roland. </w:t>
      </w:r>
      <w:r>
        <w:rPr>
          <w:rFonts w:ascii="Times New Roman" w:eastAsia="Times New Roman" w:hAnsi="Times New Roman" w:cs="Times New Roman"/>
          <w:i/>
        </w:rPr>
        <w:t>S/Z</w:t>
      </w:r>
      <w:r>
        <w:rPr>
          <w:rFonts w:ascii="Times New Roman" w:eastAsia="Times New Roman" w:hAnsi="Times New Roman" w:cs="Times New Roman"/>
        </w:rPr>
        <w:t>. 1970.</w:t>
      </w:r>
    </w:p>
    <w:p w14:paraId="0000003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Bechdel, Alison. </w:t>
      </w:r>
      <w:r>
        <w:rPr>
          <w:rFonts w:ascii="Times New Roman" w:eastAsia="Times New Roman" w:hAnsi="Times New Roman" w:cs="Times New Roman"/>
          <w:i/>
        </w:rPr>
        <w:t>Are You My Mother? A Comic Drama</w:t>
      </w:r>
      <w:r>
        <w:rPr>
          <w:rFonts w:ascii="Times New Roman" w:eastAsia="Times New Roman" w:hAnsi="Times New Roman" w:cs="Times New Roman"/>
        </w:rPr>
        <w:t>. 2012.</w:t>
      </w:r>
    </w:p>
    <w:p w14:paraId="00000036"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Bennett, Jane. </w:t>
      </w:r>
      <w:r>
        <w:rPr>
          <w:rFonts w:ascii="Times New Roman" w:eastAsia="Times New Roman" w:hAnsi="Times New Roman" w:cs="Times New Roman"/>
          <w:i/>
        </w:rPr>
        <w:t>Vibrant Matter: A Political Ecology of Things</w:t>
      </w:r>
      <w:r>
        <w:rPr>
          <w:rFonts w:ascii="Times New Roman" w:eastAsia="Times New Roman" w:hAnsi="Times New Roman" w:cs="Times New Roman"/>
        </w:rPr>
        <w:t>. 2010.</w:t>
      </w:r>
    </w:p>
    <w:p w14:paraId="00000037"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Bersani</w:t>
      </w:r>
      <w:proofErr w:type="spellEnd"/>
      <w:r>
        <w:rPr>
          <w:rFonts w:ascii="Times New Roman" w:eastAsia="Times New Roman" w:hAnsi="Times New Roman" w:cs="Times New Roman"/>
        </w:rPr>
        <w:t>, Leo. “Is the Rectum a Grave?” 1987.</w:t>
      </w:r>
    </w:p>
    <w:p w14:paraId="00000038"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Zach Blas, </w:t>
      </w:r>
      <w:proofErr w:type="spellStart"/>
      <w:r>
        <w:rPr>
          <w:rFonts w:ascii="Times New Roman" w:eastAsia="Times New Roman" w:hAnsi="Times New Roman" w:cs="Times New Roman"/>
        </w:rPr>
        <w:t>micha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cárdenas</w:t>
      </w:r>
      <w:proofErr w:type="spellEnd"/>
      <w:r>
        <w:rPr>
          <w:rFonts w:ascii="Times New Roman" w:eastAsia="Times New Roman" w:hAnsi="Times New Roman" w:cs="Times New Roman"/>
        </w:rPr>
        <w:t>.</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i/>
            <w:color w:val="1155CC"/>
            <w:u w:val="single"/>
          </w:rPr>
          <w:t xml:space="preserve">Queer Technologies / </w:t>
        </w:r>
        <w:proofErr w:type="spellStart"/>
        <w:r>
          <w:rPr>
            <w:rFonts w:ascii="Times New Roman" w:eastAsia="Times New Roman" w:hAnsi="Times New Roman" w:cs="Times New Roman"/>
            <w:i/>
            <w:color w:val="1155CC"/>
            <w:u w:val="single"/>
          </w:rPr>
          <w:t>TransCoder</w:t>
        </w:r>
        <w:proofErr w:type="spellEnd"/>
      </w:hyperlink>
      <w:r>
        <w:rPr>
          <w:rFonts w:ascii="Times New Roman" w:eastAsia="Times New Roman" w:hAnsi="Times New Roman" w:cs="Times New Roman"/>
        </w:rPr>
        <w:t>.  2007-2012.</w:t>
      </w:r>
    </w:p>
    <w:p w14:paraId="00000039"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Butler, Judith. </w:t>
      </w:r>
      <w:r>
        <w:rPr>
          <w:rFonts w:ascii="Times New Roman" w:eastAsia="Times New Roman" w:hAnsi="Times New Roman" w:cs="Times New Roman"/>
          <w:i/>
        </w:rPr>
        <w:t>Bodies That Matter</w:t>
      </w:r>
      <w:r>
        <w:rPr>
          <w:rFonts w:ascii="Times New Roman" w:eastAsia="Times New Roman" w:hAnsi="Times New Roman" w:cs="Times New Roman"/>
        </w:rPr>
        <w:t>. 1993.</w:t>
      </w:r>
    </w:p>
    <w:p w14:paraId="0000003A"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Caldwell, Kelly. "</w:t>
      </w:r>
      <w:hyperlink r:id="rId11">
        <w:r>
          <w:rPr>
            <w:rFonts w:ascii="Times New Roman" w:eastAsia="Times New Roman" w:hAnsi="Times New Roman" w:cs="Times New Roman"/>
            <w:color w:val="1155CC"/>
            <w:u w:val="single"/>
          </w:rPr>
          <w:t>The Torment of Queer Literature</w:t>
        </w:r>
      </w:hyperlink>
      <w:r>
        <w:rPr>
          <w:rFonts w:ascii="Times New Roman" w:eastAsia="Times New Roman" w:hAnsi="Times New Roman" w:cs="Times New Roman"/>
        </w:rPr>
        <w:t xml:space="preserve">," </w:t>
      </w:r>
      <w:r>
        <w:rPr>
          <w:rFonts w:ascii="Times New Roman" w:eastAsia="Times New Roman" w:hAnsi="Times New Roman" w:cs="Times New Roman"/>
          <w:i/>
        </w:rPr>
        <w:t>The Rumpus</w:t>
      </w:r>
      <w:r>
        <w:rPr>
          <w:rFonts w:ascii="Times New Roman" w:eastAsia="Times New Roman" w:hAnsi="Times New Roman" w:cs="Times New Roman"/>
        </w:rPr>
        <w:t>. 2018.</w:t>
      </w:r>
    </w:p>
    <w:p w14:paraId="0000003B" w14:textId="77777777" w:rsidR="00A25FD4" w:rsidRDefault="00395F57">
      <w:pPr>
        <w:spacing w:line="240" w:lineRule="auto"/>
        <w:rPr>
          <w:rFonts w:ascii="Times New Roman" w:eastAsia="Times New Roman" w:hAnsi="Times New Roman" w:cs="Times New Roman"/>
          <w:color w:val="1155CC"/>
          <w:u w:val="single"/>
        </w:rPr>
      </w:pPr>
      <w:proofErr w:type="spellStart"/>
      <w:r>
        <w:rPr>
          <w:rFonts w:ascii="Times New Roman" w:eastAsia="Times New Roman" w:hAnsi="Times New Roman" w:cs="Times New Roman"/>
        </w:rPr>
        <w:t>Caughie</w:t>
      </w:r>
      <w:proofErr w:type="spellEnd"/>
      <w:r>
        <w:rPr>
          <w:rFonts w:ascii="Times New Roman" w:eastAsia="Times New Roman" w:hAnsi="Times New Roman" w:cs="Times New Roman"/>
        </w:rPr>
        <w:t xml:space="preserve">, Emily </w:t>
      </w:r>
      <w:proofErr w:type="spellStart"/>
      <w:r>
        <w:rPr>
          <w:rFonts w:ascii="Times New Roman" w:eastAsia="Times New Roman" w:hAnsi="Times New Roman" w:cs="Times New Roman"/>
        </w:rPr>
        <w:t>Datskou</w:t>
      </w:r>
      <w:proofErr w:type="spellEnd"/>
      <w:r>
        <w:rPr>
          <w:rFonts w:ascii="Times New Roman" w:eastAsia="Times New Roman" w:hAnsi="Times New Roman" w:cs="Times New Roman"/>
        </w:rPr>
        <w:t xml:space="preserve"> and Rebecca Parker. “</w:t>
      </w:r>
      <w:hyperlink r:id="rId12">
        <w:r>
          <w:rPr>
            <w:rFonts w:ascii="Times New Roman" w:eastAsia="Times New Roman" w:hAnsi="Times New Roman" w:cs="Times New Roman"/>
            <w:color w:val="1155CC"/>
            <w:u w:val="single"/>
          </w:rPr>
          <w:t>Storm Clouds on the Horizon: Feminist</w:t>
        </w:r>
      </w:hyperlink>
    </w:p>
    <w:p w14:paraId="0000003C" w14:textId="77777777" w:rsidR="00A25FD4" w:rsidRDefault="00A4637B">
      <w:pPr>
        <w:spacing w:line="240" w:lineRule="auto"/>
        <w:rPr>
          <w:rFonts w:ascii="Times New Roman" w:eastAsia="Times New Roman" w:hAnsi="Times New Roman" w:cs="Times New Roman"/>
        </w:rPr>
      </w:pPr>
      <w:hyperlink r:id="rId13">
        <w:r w:rsidR="00395F57">
          <w:rPr>
            <w:rFonts w:ascii="Times New Roman" w:eastAsia="Times New Roman" w:hAnsi="Times New Roman" w:cs="Times New Roman"/>
            <w:color w:val="1155CC"/>
            <w:u w:val="single"/>
          </w:rPr>
          <w:t>Ontologies and the Problem of Gender.</w:t>
        </w:r>
      </w:hyperlink>
      <w:r w:rsidR="00395F57">
        <w:rPr>
          <w:rFonts w:ascii="Times New Roman" w:eastAsia="Times New Roman" w:hAnsi="Times New Roman" w:cs="Times New Roman"/>
        </w:rPr>
        <w:t xml:space="preserve">” </w:t>
      </w:r>
      <w:r w:rsidR="00395F57">
        <w:rPr>
          <w:rFonts w:ascii="Times New Roman" w:eastAsia="Times New Roman" w:hAnsi="Times New Roman" w:cs="Times New Roman"/>
          <w:i/>
        </w:rPr>
        <w:t>Feminist Modernist Studies</w:t>
      </w:r>
      <w:r w:rsidR="00395F57">
        <w:rPr>
          <w:rFonts w:ascii="Times New Roman" w:eastAsia="Times New Roman" w:hAnsi="Times New Roman" w:cs="Times New Roman"/>
        </w:rPr>
        <w:t>. 1:3, 230-242. 2018.</w:t>
      </w:r>
    </w:p>
    <w:p w14:paraId="0000003D"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Chalmers, David and Andy Clark. "The Extended Mind." 1998. PDF.</w:t>
      </w:r>
    </w:p>
    <w:p w14:paraId="0000003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Chun, Wendy. </w:t>
      </w:r>
      <w:r>
        <w:rPr>
          <w:rFonts w:ascii="Times New Roman" w:eastAsia="Times New Roman" w:hAnsi="Times New Roman" w:cs="Times New Roman"/>
          <w:i/>
        </w:rPr>
        <w:t>Control and Freedom: Power and Paranoia in the Age of Fiber Optics</w:t>
      </w:r>
      <w:r>
        <w:rPr>
          <w:rFonts w:ascii="Times New Roman" w:eastAsia="Times New Roman" w:hAnsi="Times New Roman" w:cs="Times New Roman"/>
        </w:rPr>
        <w:t>. 2006.</w:t>
      </w:r>
    </w:p>
    <w:p w14:paraId="0000003F"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Cixous</w:t>
      </w:r>
      <w:proofErr w:type="spellEnd"/>
      <w:r>
        <w:rPr>
          <w:rFonts w:ascii="Times New Roman" w:eastAsia="Times New Roman" w:hAnsi="Times New Roman" w:cs="Times New Roman"/>
        </w:rPr>
        <w:t>, Hélène. "The Laugh of the Medusa." 1975.</w:t>
      </w:r>
    </w:p>
    <w:p w14:paraId="00000040"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Cvetkovich</w:t>
      </w:r>
      <w:proofErr w:type="spellEnd"/>
      <w:r>
        <w:rPr>
          <w:rFonts w:ascii="Times New Roman" w:eastAsia="Times New Roman" w:hAnsi="Times New Roman" w:cs="Times New Roman"/>
        </w:rPr>
        <w:t xml:space="preserve">, Ann. </w:t>
      </w:r>
      <w:r>
        <w:rPr>
          <w:rFonts w:ascii="Times New Roman" w:eastAsia="Times New Roman" w:hAnsi="Times New Roman" w:cs="Times New Roman"/>
          <w:i/>
        </w:rPr>
        <w:t>An Archive of Feelings: Trauma, Sexuality, and Lesbian Public Cultures</w:t>
      </w:r>
      <w:r>
        <w:rPr>
          <w:rFonts w:ascii="Times New Roman" w:eastAsia="Times New Roman" w:hAnsi="Times New Roman" w:cs="Times New Roman"/>
        </w:rPr>
        <w:t>.</w:t>
      </w:r>
    </w:p>
    <w:p w14:paraId="0000004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2003.</w:t>
      </w:r>
    </w:p>
    <w:p w14:paraId="00000042"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Da, Nan Z. “The Computational Case against Computational Literary Studies.” </w:t>
      </w:r>
      <w:r>
        <w:rPr>
          <w:rFonts w:ascii="Times New Roman" w:eastAsia="Times New Roman" w:hAnsi="Times New Roman" w:cs="Times New Roman"/>
          <w:i/>
        </w:rPr>
        <w:t>Critical Inquiry</w:t>
      </w:r>
    </w:p>
    <w:p w14:paraId="00000043"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45 (Spring 2019), 601-639.</w:t>
      </w:r>
    </w:p>
    <w:p w14:paraId="00000044"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Dahaene</w:t>
      </w:r>
      <w:proofErr w:type="spellEnd"/>
      <w:r>
        <w:rPr>
          <w:rFonts w:ascii="Times New Roman" w:eastAsia="Times New Roman" w:hAnsi="Times New Roman" w:cs="Times New Roman"/>
        </w:rPr>
        <w:t xml:space="preserve">, Stanislas. </w:t>
      </w:r>
      <w:r>
        <w:rPr>
          <w:rFonts w:ascii="Times New Roman" w:eastAsia="Times New Roman" w:hAnsi="Times New Roman" w:cs="Times New Roman"/>
          <w:i/>
        </w:rPr>
        <w:t>Reading in the Brain: The New Science of How We Read</w:t>
      </w:r>
      <w:r>
        <w:rPr>
          <w:rFonts w:ascii="Times New Roman" w:eastAsia="Times New Roman" w:hAnsi="Times New Roman" w:cs="Times New Roman"/>
        </w:rPr>
        <w:t>, 2010.</w:t>
      </w:r>
    </w:p>
    <w:p w14:paraId="0000004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Damasio, Antonio. First chapter from </w:t>
      </w:r>
      <w:r>
        <w:rPr>
          <w:rFonts w:ascii="Times New Roman" w:eastAsia="Times New Roman" w:hAnsi="Times New Roman" w:cs="Times New Roman"/>
          <w:i/>
        </w:rPr>
        <w:t>The Feeling of What Happens</w:t>
      </w:r>
      <w:r>
        <w:rPr>
          <w:rFonts w:ascii="Times New Roman" w:eastAsia="Times New Roman" w:hAnsi="Times New Roman" w:cs="Times New Roman"/>
        </w:rPr>
        <w:t>, 2000.</w:t>
      </w:r>
    </w:p>
    <w:p w14:paraId="00000046"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Damasio, Antonio. </w:t>
      </w:r>
      <w:r>
        <w:rPr>
          <w:rFonts w:ascii="Times New Roman" w:eastAsia="Times New Roman" w:hAnsi="Times New Roman" w:cs="Times New Roman"/>
          <w:i/>
        </w:rPr>
        <w:t>Self Comes to Mind</w:t>
      </w:r>
      <w:r>
        <w:rPr>
          <w:rFonts w:ascii="Times New Roman" w:eastAsia="Times New Roman" w:hAnsi="Times New Roman" w:cs="Times New Roman"/>
        </w:rPr>
        <w:t>, 2010.</w:t>
      </w:r>
    </w:p>
    <w:p w14:paraId="00000047"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Derrida, Jacques.</w:t>
      </w:r>
      <w:hyperlink r:id="rId14">
        <w:r>
          <w:rPr>
            <w:rFonts w:ascii="Times New Roman" w:eastAsia="Times New Roman" w:hAnsi="Times New Roman" w:cs="Times New Roman"/>
            <w:u w:val="single"/>
          </w:rPr>
          <w:t xml:space="preserve"> </w:t>
        </w:r>
      </w:hyperlink>
      <w:hyperlink r:id="rId15">
        <w:r>
          <w:rPr>
            <w:rFonts w:ascii="Times New Roman" w:eastAsia="Times New Roman" w:hAnsi="Times New Roman" w:cs="Times New Roman"/>
            <w:color w:val="1155CC"/>
            <w:u w:val="single"/>
          </w:rPr>
          <w:t>“Archive Fever: A Freudian Impression.”</w:t>
        </w:r>
      </w:hyperlink>
      <w:r>
        <w:rPr>
          <w:rFonts w:ascii="Times New Roman" w:eastAsia="Times New Roman" w:hAnsi="Times New Roman" w:cs="Times New Roman"/>
        </w:rPr>
        <w:t xml:space="preserve"> </w:t>
      </w:r>
      <w:r>
        <w:rPr>
          <w:rFonts w:ascii="Times New Roman" w:eastAsia="Times New Roman" w:hAnsi="Times New Roman" w:cs="Times New Roman"/>
          <w:i/>
        </w:rPr>
        <w:t>Diacritics</w:t>
      </w:r>
      <w:r>
        <w:rPr>
          <w:rFonts w:ascii="Times New Roman" w:eastAsia="Times New Roman" w:hAnsi="Times New Roman" w:cs="Times New Roman"/>
        </w:rPr>
        <w:t>. Vol. 25, no. 2. 1995.</w:t>
      </w:r>
    </w:p>
    <w:p w14:paraId="00000048"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Drucker, Johanna.</w:t>
      </w:r>
      <w:hyperlink r:id="rId16">
        <w:r>
          <w:rPr>
            <w:rFonts w:ascii="Times New Roman" w:eastAsia="Times New Roman" w:hAnsi="Times New Roman" w:cs="Times New Roman"/>
            <w:u w:val="single"/>
          </w:rPr>
          <w:t xml:space="preserve"> </w:t>
        </w:r>
      </w:hyperlink>
      <w:hyperlink r:id="rId17">
        <w:r>
          <w:rPr>
            <w:rFonts w:ascii="Times New Roman" w:eastAsia="Times New Roman" w:hAnsi="Times New Roman" w:cs="Times New Roman"/>
            <w:color w:val="1155CC"/>
            <w:u w:val="single"/>
          </w:rPr>
          <w:t>"Humanities Approaches to Graphical Display."</w:t>
        </w:r>
      </w:hyperlink>
      <w:r>
        <w:rPr>
          <w:rFonts w:ascii="Times New Roman" w:eastAsia="Times New Roman" w:hAnsi="Times New Roman" w:cs="Times New Roman"/>
        </w:rPr>
        <w:t xml:space="preserve"> </w:t>
      </w:r>
      <w:r>
        <w:rPr>
          <w:rFonts w:ascii="Times New Roman" w:eastAsia="Times New Roman" w:hAnsi="Times New Roman" w:cs="Times New Roman"/>
          <w:i/>
        </w:rPr>
        <w:t>DHQ: Digital Humanities</w:t>
      </w:r>
    </w:p>
    <w:p w14:paraId="00000049"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lastRenderedPageBreak/>
        <w:t>Quarterly</w:t>
      </w:r>
      <w:r>
        <w:rPr>
          <w:rFonts w:ascii="Times New Roman" w:eastAsia="Times New Roman" w:hAnsi="Times New Roman" w:cs="Times New Roman"/>
        </w:rPr>
        <w:t>. 2011.</w:t>
      </w:r>
    </w:p>
    <w:p w14:paraId="0000004A"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Drucker, Johanna. "Introduction," </w:t>
      </w:r>
      <w:proofErr w:type="spellStart"/>
      <w:r>
        <w:rPr>
          <w:rFonts w:ascii="Times New Roman" w:eastAsia="Times New Roman" w:hAnsi="Times New Roman" w:cs="Times New Roman"/>
          <w:i/>
        </w:rPr>
        <w:t>SpecLab</w:t>
      </w:r>
      <w:proofErr w:type="spellEnd"/>
      <w:r>
        <w:rPr>
          <w:rFonts w:ascii="Times New Roman" w:eastAsia="Times New Roman" w:hAnsi="Times New Roman" w:cs="Times New Roman"/>
          <w:i/>
        </w:rPr>
        <w:t>: Digital Aesthetics and Projects in Speculative</w:t>
      </w:r>
    </w:p>
    <w:p w14:paraId="0000004B"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Computing</w:t>
      </w:r>
      <w:r>
        <w:rPr>
          <w:rFonts w:ascii="Times New Roman" w:eastAsia="Times New Roman" w:hAnsi="Times New Roman" w:cs="Times New Roman"/>
        </w:rPr>
        <w:t>. 2009.</w:t>
      </w:r>
    </w:p>
    <w:p w14:paraId="0000004C"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Felski</w:t>
      </w:r>
      <w:proofErr w:type="spellEnd"/>
      <w:r>
        <w:rPr>
          <w:rFonts w:ascii="Times New Roman" w:eastAsia="Times New Roman" w:hAnsi="Times New Roman" w:cs="Times New Roman"/>
        </w:rPr>
        <w:t xml:space="preserve">, Rita. </w:t>
      </w:r>
      <w:r>
        <w:rPr>
          <w:rFonts w:ascii="Times New Roman" w:eastAsia="Times New Roman" w:hAnsi="Times New Roman" w:cs="Times New Roman"/>
          <w:i/>
        </w:rPr>
        <w:t>The Limits of Critique</w:t>
      </w:r>
      <w:r>
        <w:rPr>
          <w:rFonts w:ascii="Times New Roman" w:eastAsia="Times New Roman" w:hAnsi="Times New Roman" w:cs="Times New Roman"/>
        </w:rPr>
        <w:t>. 2015.</w:t>
      </w:r>
    </w:p>
    <w:p w14:paraId="0000004D"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Field, Michael. </w:t>
      </w:r>
      <w:r>
        <w:rPr>
          <w:rFonts w:ascii="Times New Roman" w:eastAsia="Times New Roman" w:hAnsi="Times New Roman" w:cs="Times New Roman"/>
          <w:i/>
        </w:rPr>
        <w:t>Sight and Song</w:t>
      </w:r>
      <w:r>
        <w:rPr>
          <w:rFonts w:ascii="Times New Roman" w:eastAsia="Times New Roman" w:hAnsi="Times New Roman" w:cs="Times New Roman"/>
        </w:rPr>
        <w:t>. 1892.</w:t>
      </w:r>
    </w:p>
    <w:p w14:paraId="0000004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Fisher, Caitlin.</w:t>
      </w:r>
      <w:hyperlink r:id="rId18">
        <w:r>
          <w:rPr>
            <w:rFonts w:ascii="Times New Roman" w:eastAsia="Times New Roman" w:hAnsi="Times New Roman" w:cs="Times New Roman"/>
            <w:u w:val="single"/>
          </w:rPr>
          <w:t xml:space="preserve"> </w:t>
        </w:r>
      </w:hyperlink>
      <w:hyperlink r:id="rId19">
        <w:r>
          <w:rPr>
            <w:rFonts w:ascii="Times New Roman" w:eastAsia="Times New Roman" w:hAnsi="Times New Roman" w:cs="Times New Roman"/>
            <w:i/>
            <w:color w:val="1155CC"/>
            <w:u w:val="single"/>
          </w:rPr>
          <w:t>These Waves of Girls</w:t>
        </w:r>
      </w:hyperlink>
      <w:r>
        <w:rPr>
          <w:rFonts w:ascii="Times New Roman" w:eastAsia="Times New Roman" w:hAnsi="Times New Roman" w:cs="Times New Roman"/>
        </w:rPr>
        <w:t>. 2001.</w:t>
      </w:r>
    </w:p>
    <w:p w14:paraId="0000004F"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Foucault, Michel. </w:t>
      </w:r>
      <w:r>
        <w:rPr>
          <w:rFonts w:ascii="Times New Roman" w:eastAsia="Times New Roman" w:hAnsi="Times New Roman" w:cs="Times New Roman"/>
          <w:i/>
        </w:rPr>
        <w:t>History of Sexuality Vol. 1</w:t>
      </w:r>
      <w:r>
        <w:rPr>
          <w:rFonts w:ascii="Times New Roman" w:eastAsia="Times New Roman" w:hAnsi="Times New Roman" w:cs="Times New Roman"/>
        </w:rPr>
        <w:t>. 1984.</w:t>
      </w:r>
    </w:p>
    <w:p w14:paraId="00000050"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Gaboury, Jacob.</w:t>
      </w:r>
      <w:hyperlink r:id="rId20">
        <w:r>
          <w:rPr>
            <w:rFonts w:ascii="Times New Roman" w:eastAsia="Times New Roman" w:hAnsi="Times New Roman" w:cs="Times New Roman"/>
            <w:u w:val="single"/>
          </w:rPr>
          <w:t xml:space="preserve"> </w:t>
        </w:r>
      </w:hyperlink>
      <w:hyperlink r:id="rId21">
        <w:r>
          <w:rPr>
            <w:rFonts w:ascii="Times New Roman" w:eastAsia="Times New Roman" w:hAnsi="Times New Roman" w:cs="Times New Roman"/>
            <w:color w:val="1155CC"/>
            <w:u w:val="single"/>
          </w:rPr>
          <w:t>"Becoming NULL: Queer Relations in the Excluded Middle."</w:t>
        </w:r>
      </w:hyperlink>
      <w:r>
        <w:rPr>
          <w:rFonts w:ascii="Times New Roman" w:eastAsia="Times New Roman" w:hAnsi="Times New Roman" w:cs="Times New Roman"/>
        </w:rPr>
        <w:t xml:space="preserve"> </w:t>
      </w:r>
      <w:r>
        <w:rPr>
          <w:rFonts w:ascii="Times New Roman" w:eastAsia="Times New Roman" w:hAnsi="Times New Roman" w:cs="Times New Roman"/>
          <w:i/>
        </w:rPr>
        <w:t>Women &amp;</w:t>
      </w:r>
    </w:p>
    <w:p w14:paraId="0000005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 xml:space="preserve">Performance: </w:t>
      </w:r>
      <w:proofErr w:type="gramStart"/>
      <w:r>
        <w:rPr>
          <w:rFonts w:ascii="Times New Roman" w:eastAsia="Times New Roman" w:hAnsi="Times New Roman" w:cs="Times New Roman"/>
          <w:i/>
        </w:rPr>
        <w:t>a</w:t>
      </w:r>
      <w:proofErr w:type="gramEnd"/>
      <w:r>
        <w:rPr>
          <w:rFonts w:ascii="Times New Roman" w:eastAsia="Times New Roman" w:hAnsi="Times New Roman" w:cs="Times New Roman"/>
          <w:i/>
        </w:rPr>
        <w:t xml:space="preserve"> Journal of Feminist Theory</w:t>
      </w:r>
      <w:r>
        <w:rPr>
          <w:rFonts w:ascii="Times New Roman" w:eastAsia="Times New Roman" w:hAnsi="Times New Roman" w:cs="Times New Roman"/>
        </w:rPr>
        <w:t>. 28:2, 2018. pp. 143-158.</w:t>
      </w:r>
    </w:p>
    <w:p w14:paraId="00000052"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Galloway, Alexander. </w:t>
      </w:r>
      <w:r>
        <w:rPr>
          <w:rFonts w:ascii="Times New Roman" w:eastAsia="Times New Roman" w:hAnsi="Times New Roman" w:cs="Times New Roman"/>
          <w:i/>
        </w:rPr>
        <w:t>Protocol: How Control Exists after Decentralization</w:t>
      </w:r>
      <w:r>
        <w:rPr>
          <w:rFonts w:ascii="Times New Roman" w:eastAsia="Times New Roman" w:hAnsi="Times New Roman" w:cs="Times New Roman"/>
        </w:rPr>
        <w:t>. 2004.</w:t>
      </w:r>
    </w:p>
    <w:p w14:paraId="00000053"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Hansen, Mark. </w:t>
      </w:r>
      <w:r>
        <w:rPr>
          <w:rFonts w:ascii="Times New Roman" w:eastAsia="Times New Roman" w:hAnsi="Times New Roman" w:cs="Times New Roman"/>
          <w:i/>
        </w:rPr>
        <w:t xml:space="preserve">Feed-Forward: On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Future of 21st Century Media</w:t>
      </w:r>
      <w:r>
        <w:rPr>
          <w:rFonts w:ascii="Times New Roman" w:eastAsia="Times New Roman" w:hAnsi="Times New Roman" w:cs="Times New Roman"/>
        </w:rPr>
        <w:t>. 2014.</w:t>
      </w:r>
    </w:p>
    <w:p w14:paraId="00000054"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Haraway, Donna. "A Cyborg Manifesto", in </w:t>
      </w:r>
      <w:r>
        <w:rPr>
          <w:rFonts w:ascii="Times New Roman" w:eastAsia="Times New Roman" w:hAnsi="Times New Roman" w:cs="Times New Roman"/>
          <w:i/>
        </w:rPr>
        <w:t>Simians, Cyborgs and Women: The Reinvention of</w:t>
      </w:r>
    </w:p>
    <w:p w14:paraId="0000005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Nature</w:t>
      </w:r>
      <w:r>
        <w:rPr>
          <w:rFonts w:ascii="Times New Roman" w:eastAsia="Times New Roman" w:hAnsi="Times New Roman" w:cs="Times New Roman"/>
        </w:rPr>
        <w:t xml:space="preserve"> 1990.</w:t>
      </w:r>
    </w:p>
    <w:p w14:paraId="00000056"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Hayles</w:t>
      </w:r>
      <w:proofErr w:type="spellEnd"/>
      <w:r>
        <w:rPr>
          <w:rFonts w:ascii="Times New Roman" w:eastAsia="Times New Roman" w:hAnsi="Times New Roman" w:cs="Times New Roman"/>
        </w:rPr>
        <w:t xml:space="preserve">, Katherine N. </w:t>
      </w:r>
      <w:r>
        <w:rPr>
          <w:rFonts w:ascii="Times New Roman" w:eastAsia="Times New Roman" w:hAnsi="Times New Roman" w:cs="Times New Roman"/>
          <w:i/>
        </w:rPr>
        <w:t>Cognitive Unconscious</w:t>
      </w:r>
      <w:r>
        <w:rPr>
          <w:rFonts w:ascii="Times New Roman" w:eastAsia="Times New Roman" w:hAnsi="Times New Roman" w:cs="Times New Roman"/>
        </w:rPr>
        <w:t>, 2017. PDF.</w:t>
      </w:r>
    </w:p>
    <w:p w14:paraId="00000057" w14:textId="77777777" w:rsidR="00A25FD4" w:rsidRDefault="00395F57">
      <w:pPr>
        <w:spacing w:line="240" w:lineRule="auto"/>
        <w:rPr>
          <w:rFonts w:ascii="Times New Roman" w:eastAsia="Times New Roman" w:hAnsi="Times New Roman" w:cs="Times New Roman"/>
          <w:i/>
        </w:rPr>
      </w:pPr>
      <w:proofErr w:type="spellStart"/>
      <w:r>
        <w:rPr>
          <w:rFonts w:ascii="Times New Roman" w:eastAsia="Times New Roman" w:hAnsi="Times New Roman" w:cs="Times New Roman"/>
        </w:rPr>
        <w:t>Hayles</w:t>
      </w:r>
      <w:proofErr w:type="spellEnd"/>
      <w:r>
        <w:rPr>
          <w:rFonts w:ascii="Times New Roman" w:eastAsia="Times New Roman" w:hAnsi="Times New Roman" w:cs="Times New Roman"/>
        </w:rPr>
        <w:t xml:space="preserve">, Katherine. </w:t>
      </w:r>
      <w:r>
        <w:rPr>
          <w:rFonts w:ascii="Times New Roman" w:eastAsia="Times New Roman" w:hAnsi="Times New Roman" w:cs="Times New Roman"/>
          <w:i/>
        </w:rPr>
        <w:t>How We Became Posthuman: Virtual Bodies in Cybernetics, Literature, and</w:t>
      </w:r>
    </w:p>
    <w:p w14:paraId="00000058"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Informatics</w:t>
      </w:r>
      <w:r>
        <w:rPr>
          <w:rFonts w:ascii="Times New Roman" w:eastAsia="Times New Roman" w:hAnsi="Times New Roman" w:cs="Times New Roman"/>
        </w:rPr>
        <w:t>, 2000.</w:t>
      </w:r>
    </w:p>
    <w:p w14:paraId="00000059"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Hayles</w:t>
      </w:r>
      <w:proofErr w:type="spellEnd"/>
      <w:r>
        <w:rPr>
          <w:rFonts w:ascii="Times New Roman" w:eastAsia="Times New Roman" w:hAnsi="Times New Roman" w:cs="Times New Roman"/>
        </w:rPr>
        <w:t xml:space="preserve">, N. Katherine. </w:t>
      </w:r>
      <w:r>
        <w:rPr>
          <w:rFonts w:ascii="Times New Roman" w:eastAsia="Times New Roman" w:hAnsi="Times New Roman" w:cs="Times New Roman"/>
          <w:i/>
        </w:rPr>
        <w:t>Writing Machines</w:t>
      </w:r>
      <w:r>
        <w:rPr>
          <w:rFonts w:ascii="Times New Roman" w:eastAsia="Times New Roman" w:hAnsi="Times New Roman" w:cs="Times New Roman"/>
        </w:rPr>
        <w:t>. 2002.</w:t>
      </w:r>
    </w:p>
    <w:p w14:paraId="0000005A"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Kirschenbaum, Matthew. </w:t>
      </w:r>
      <w:r>
        <w:rPr>
          <w:rFonts w:ascii="Times New Roman" w:eastAsia="Times New Roman" w:hAnsi="Times New Roman" w:cs="Times New Roman"/>
          <w:i/>
        </w:rPr>
        <w:t>Mechanisms: New Media and the Forensic Imagination</w:t>
      </w:r>
      <w:r>
        <w:rPr>
          <w:rFonts w:ascii="Times New Roman" w:eastAsia="Times New Roman" w:hAnsi="Times New Roman" w:cs="Times New Roman"/>
        </w:rPr>
        <w:t>. 2008.</w:t>
      </w:r>
    </w:p>
    <w:p w14:paraId="0000005B"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Kittler, Friedrich. </w:t>
      </w:r>
      <w:r>
        <w:rPr>
          <w:rFonts w:ascii="Times New Roman" w:eastAsia="Times New Roman" w:hAnsi="Times New Roman" w:cs="Times New Roman"/>
          <w:i/>
        </w:rPr>
        <w:t>Gramophone, Film, Typewriter</w:t>
      </w:r>
      <w:r>
        <w:rPr>
          <w:rFonts w:ascii="Times New Roman" w:eastAsia="Times New Roman" w:hAnsi="Times New Roman" w:cs="Times New Roman"/>
        </w:rPr>
        <w:t>. 1999.</w:t>
      </w:r>
    </w:p>
    <w:p w14:paraId="0000005C" w14:textId="77777777" w:rsidR="00A25FD4" w:rsidRDefault="00395F57">
      <w:pPr>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rPr>
        <w:t>Klein, Lauren F. "</w:t>
      </w:r>
      <w:hyperlink r:id="rId22">
        <w:r>
          <w:rPr>
            <w:rFonts w:ascii="Times New Roman" w:eastAsia="Times New Roman" w:hAnsi="Times New Roman" w:cs="Times New Roman"/>
            <w:color w:val="1155CC"/>
            <w:u w:val="single"/>
          </w:rPr>
          <w:t>The Image of Absence: Archival Silence, Data Visualization, and James</w:t>
        </w:r>
      </w:hyperlink>
    </w:p>
    <w:p w14:paraId="0000005D" w14:textId="77777777" w:rsidR="00A25FD4" w:rsidRDefault="00A4637B">
      <w:pPr>
        <w:spacing w:line="240" w:lineRule="auto"/>
        <w:rPr>
          <w:rFonts w:ascii="Times New Roman" w:eastAsia="Times New Roman" w:hAnsi="Times New Roman" w:cs="Times New Roman"/>
        </w:rPr>
      </w:pPr>
      <w:hyperlink r:id="rId23">
        <w:r w:rsidR="00395F57">
          <w:rPr>
            <w:rFonts w:ascii="Times New Roman" w:eastAsia="Times New Roman" w:hAnsi="Times New Roman" w:cs="Times New Roman"/>
            <w:color w:val="1155CC"/>
            <w:u w:val="single"/>
          </w:rPr>
          <w:t>Hemings."</w:t>
        </w:r>
      </w:hyperlink>
      <w:r w:rsidR="00395F57">
        <w:rPr>
          <w:rFonts w:ascii="Times New Roman" w:eastAsia="Times New Roman" w:hAnsi="Times New Roman" w:cs="Times New Roman"/>
        </w:rPr>
        <w:t xml:space="preserve"> </w:t>
      </w:r>
      <w:r w:rsidR="00395F57">
        <w:rPr>
          <w:rFonts w:ascii="Times New Roman" w:eastAsia="Times New Roman" w:hAnsi="Times New Roman" w:cs="Times New Roman"/>
          <w:i/>
        </w:rPr>
        <w:t>American Literature</w:t>
      </w:r>
      <w:r w:rsidR="00395F57">
        <w:rPr>
          <w:rFonts w:ascii="Times New Roman" w:eastAsia="Times New Roman" w:hAnsi="Times New Roman" w:cs="Times New Roman"/>
        </w:rPr>
        <w:t>. 85 (4): 661–688. 2013.</w:t>
      </w:r>
    </w:p>
    <w:p w14:paraId="0000005E"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Landow</w:t>
      </w:r>
      <w:proofErr w:type="spellEnd"/>
      <w:r>
        <w:rPr>
          <w:rFonts w:ascii="Times New Roman" w:eastAsia="Times New Roman" w:hAnsi="Times New Roman" w:cs="Times New Roman"/>
        </w:rPr>
        <w:t xml:space="preserve">, George. </w:t>
      </w:r>
      <w:r>
        <w:rPr>
          <w:rFonts w:ascii="Times New Roman" w:eastAsia="Times New Roman" w:hAnsi="Times New Roman" w:cs="Times New Roman"/>
          <w:i/>
        </w:rPr>
        <w:t>Hypertext 3.0: Critical Theory and New Media in an Era of Globalization</w:t>
      </w:r>
      <w:r>
        <w:rPr>
          <w:rFonts w:ascii="Times New Roman" w:eastAsia="Times New Roman" w:hAnsi="Times New Roman" w:cs="Times New Roman"/>
        </w:rPr>
        <w:t>.</w:t>
      </w:r>
    </w:p>
    <w:p w14:paraId="0000005F"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2006.</w:t>
      </w:r>
    </w:p>
    <w:p w14:paraId="00000060"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LeDoux, Joseph. Chapter from </w:t>
      </w:r>
      <w:r>
        <w:rPr>
          <w:rFonts w:ascii="Times New Roman" w:eastAsia="Times New Roman" w:hAnsi="Times New Roman" w:cs="Times New Roman"/>
          <w:i/>
        </w:rPr>
        <w:t>Anxious: Using the Brain to Understand and Treat Fear and</w:t>
      </w:r>
    </w:p>
    <w:p w14:paraId="0000006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Anxiety</w:t>
      </w:r>
      <w:r>
        <w:rPr>
          <w:rFonts w:ascii="Times New Roman" w:eastAsia="Times New Roman" w:hAnsi="Times New Roman" w:cs="Times New Roman"/>
        </w:rPr>
        <w:t>, 2015.</w:t>
      </w:r>
    </w:p>
    <w:p w14:paraId="00000062"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Li, </w:t>
      </w:r>
      <w:proofErr w:type="spellStart"/>
      <w:r>
        <w:rPr>
          <w:rFonts w:ascii="Times New Roman" w:eastAsia="Times New Roman" w:hAnsi="Times New Roman" w:cs="Times New Roman"/>
        </w:rPr>
        <w:t>Yiyun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Dear Friend, from My Life I Write to You in Your Life</w:t>
      </w:r>
      <w:r>
        <w:rPr>
          <w:rFonts w:ascii="Times New Roman" w:eastAsia="Times New Roman" w:hAnsi="Times New Roman" w:cs="Times New Roman"/>
        </w:rPr>
        <w:t>. 2017.</w:t>
      </w:r>
    </w:p>
    <w:p w14:paraId="00000063"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Love, Heather. </w:t>
      </w:r>
      <w:r>
        <w:rPr>
          <w:rFonts w:ascii="Times New Roman" w:eastAsia="Times New Roman" w:hAnsi="Times New Roman" w:cs="Times New Roman"/>
          <w:i/>
        </w:rPr>
        <w:t>Feeling Backward: Loss and the Politics of Queer History</w:t>
      </w:r>
      <w:r>
        <w:rPr>
          <w:rFonts w:ascii="Times New Roman" w:eastAsia="Times New Roman" w:hAnsi="Times New Roman" w:cs="Times New Roman"/>
        </w:rPr>
        <w:t>. 2009.</w:t>
      </w:r>
    </w:p>
    <w:p w14:paraId="00000064"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Mansfield, Katherine. "Bliss," 1918 &amp; </w:t>
      </w:r>
      <w:r>
        <w:rPr>
          <w:rFonts w:ascii="Times New Roman" w:eastAsia="Times New Roman" w:hAnsi="Times New Roman" w:cs="Times New Roman"/>
          <w:i/>
        </w:rPr>
        <w:t>The Katherine Mansfield Notebooks</w:t>
      </w:r>
      <w:r>
        <w:rPr>
          <w:rFonts w:ascii="Times New Roman" w:eastAsia="Times New Roman" w:hAnsi="Times New Roman" w:cs="Times New Roman"/>
        </w:rPr>
        <w:t>. 2002.</w:t>
      </w:r>
    </w:p>
    <w:p w14:paraId="0000006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McGann, Jerome. </w:t>
      </w:r>
      <w:r>
        <w:rPr>
          <w:rFonts w:ascii="Times New Roman" w:eastAsia="Times New Roman" w:hAnsi="Times New Roman" w:cs="Times New Roman"/>
          <w:i/>
        </w:rPr>
        <w:t>Radiant Textuality: Literature after the World Wide Web</w:t>
      </w:r>
      <w:r>
        <w:rPr>
          <w:rFonts w:ascii="Times New Roman" w:eastAsia="Times New Roman" w:hAnsi="Times New Roman" w:cs="Times New Roman"/>
        </w:rPr>
        <w:t>. 2001.</w:t>
      </w:r>
    </w:p>
    <w:p w14:paraId="00000066"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McKenzie, D.F. </w:t>
      </w:r>
      <w:r>
        <w:rPr>
          <w:rFonts w:ascii="Times New Roman" w:eastAsia="Times New Roman" w:hAnsi="Times New Roman" w:cs="Times New Roman"/>
          <w:i/>
        </w:rPr>
        <w:t>Bibliography and the Sociology of Texts</w:t>
      </w:r>
      <w:r>
        <w:rPr>
          <w:rFonts w:ascii="Times New Roman" w:eastAsia="Times New Roman" w:hAnsi="Times New Roman" w:cs="Times New Roman"/>
        </w:rPr>
        <w:t>. 1986.</w:t>
      </w:r>
    </w:p>
    <w:p w14:paraId="00000067"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Merleau-Ponty, Maurice. </w:t>
      </w:r>
      <w:r>
        <w:rPr>
          <w:rFonts w:ascii="Times New Roman" w:eastAsia="Times New Roman" w:hAnsi="Times New Roman" w:cs="Times New Roman"/>
          <w:i/>
        </w:rPr>
        <w:t>The Phenomenology of Perception</w:t>
      </w:r>
      <w:r>
        <w:rPr>
          <w:rFonts w:ascii="Times New Roman" w:eastAsia="Times New Roman" w:hAnsi="Times New Roman" w:cs="Times New Roman"/>
        </w:rPr>
        <w:t>, 1945. PDF.</w:t>
      </w:r>
    </w:p>
    <w:p w14:paraId="00000068"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Moretti, Franco. </w:t>
      </w:r>
      <w:r>
        <w:rPr>
          <w:rFonts w:ascii="Times New Roman" w:eastAsia="Times New Roman" w:hAnsi="Times New Roman" w:cs="Times New Roman"/>
          <w:i/>
        </w:rPr>
        <w:t>Graphs, Maps, Trees: Abstract Models for Literary History</w:t>
      </w:r>
      <w:r>
        <w:rPr>
          <w:rFonts w:ascii="Times New Roman" w:eastAsia="Times New Roman" w:hAnsi="Times New Roman" w:cs="Times New Roman"/>
        </w:rPr>
        <w:t>. 2007.</w:t>
      </w:r>
    </w:p>
    <w:p w14:paraId="00000069"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Moten, Fred and Stefano Harney.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Undercommons</w:t>
      </w:r>
      <w:proofErr w:type="spellEnd"/>
      <w:r>
        <w:rPr>
          <w:rFonts w:ascii="Times New Roman" w:eastAsia="Times New Roman" w:hAnsi="Times New Roman" w:cs="Times New Roman"/>
          <w:i/>
        </w:rPr>
        <w:t>: Fugitive Planning &amp; Black Study</w:t>
      </w:r>
      <w:r>
        <w:rPr>
          <w:rFonts w:ascii="Times New Roman" w:eastAsia="Times New Roman" w:hAnsi="Times New Roman" w:cs="Times New Roman"/>
        </w:rPr>
        <w:t>. 2013.</w:t>
      </w:r>
    </w:p>
    <w:p w14:paraId="0000006A"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Muñoz, José. </w:t>
      </w:r>
      <w:r>
        <w:rPr>
          <w:rFonts w:ascii="Times New Roman" w:eastAsia="Times New Roman" w:hAnsi="Times New Roman" w:cs="Times New Roman"/>
          <w:i/>
        </w:rPr>
        <w:t>Cruising Utopia: The Then and There of Queer Futurity</w:t>
      </w:r>
      <w:r>
        <w:rPr>
          <w:rFonts w:ascii="Times New Roman" w:eastAsia="Times New Roman" w:hAnsi="Times New Roman" w:cs="Times New Roman"/>
        </w:rPr>
        <w:t>. 2009.</w:t>
      </w:r>
    </w:p>
    <w:p w14:paraId="0000006B"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Myles, Eileen. </w:t>
      </w:r>
      <w:r>
        <w:rPr>
          <w:rFonts w:ascii="Times New Roman" w:eastAsia="Times New Roman" w:hAnsi="Times New Roman" w:cs="Times New Roman"/>
          <w:i/>
        </w:rPr>
        <w:t>Chelsea Girls</w:t>
      </w:r>
      <w:r>
        <w:rPr>
          <w:rFonts w:ascii="Times New Roman" w:eastAsia="Times New Roman" w:hAnsi="Times New Roman" w:cs="Times New Roman"/>
        </w:rPr>
        <w:t>. 1994.</w:t>
      </w:r>
    </w:p>
    <w:p w14:paraId="0000006C"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Noe, Alva. </w:t>
      </w:r>
      <w:r>
        <w:rPr>
          <w:rFonts w:ascii="Times New Roman" w:eastAsia="Times New Roman" w:hAnsi="Times New Roman" w:cs="Times New Roman"/>
          <w:i/>
        </w:rPr>
        <w:t>Out of Our Heads: Why You Are Not Your Brain, and Other Lessons from the</w:t>
      </w:r>
    </w:p>
    <w:p w14:paraId="0000006D"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Biology of Consciousness</w:t>
      </w:r>
      <w:r>
        <w:rPr>
          <w:rFonts w:ascii="Times New Roman" w:eastAsia="Times New Roman" w:hAnsi="Times New Roman" w:cs="Times New Roman"/>
        </w:rPr>
        <w:t>, 2010.</w:t>
      </w:r>
    </w:p>
    <w:p w14:paraId="0000006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Pater, Walter. </w:t>
      </w:r>
      <w:r>
        <w:rPr>
          <w:rFonts w:ascii="Times New Roman" w:eastAsia="Times New Roman" w:hAnsi="Times New Roman" w:cs="Times New Roman"/>
          <w:i/>
        </w:rPr>
        <w:t>Studies of the History of the Renaissance</w:t>
      </w:r>
      <w:r>
        <w:rPr>
          <w:rFonts w:ascii="Times New Roman" w:eastAsia="Times New Roman" w:hAnsi="Times New Roman" w:cs="Times New Roman"/>
        </w:rPr>
        <w:t>. 1873.</w:t>
      </w:r>
    </w:p>
    <w:p w14:paraId="0000006F"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Peters, John Durham. </w:t>
      </w:r>
      <w:r>
        <w:rPr>
          <w:rFonts w:ascii="Times New Roman" w:eastAsia="Times New Roman" w:hAnsi="Times New Roman" w:cs="Times New Roman"/>
          <w:i/>
        </w:rPr>
        <w:t>The Marvelous Clouds: Toward a Philosophy of Elemental Media</w:t>
      </w:r>
      <w:r>
        <w:rPr>
          <w:rFonts w:ascii="Times New Roman" w:eastAsia="Times New Roman" w:hAnsi="Times New Roman" w:cs="Times New Roman"/>
        </w:rPr>
        <w:t>. 2016.</w:t>
      </w:r>
    </w:p>
    <w:p w14:paraId="00000070"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Piper, Andrew. </w:t>
      </w:r>
      <w:r>
        <w:rPr>
          <w:rFonts w:ascii="Times New Roman" w:eastAsia="Times New Roman" w:hAnsi="Times New Roman" w:cs="Times New Roman"/>
          <w:i/>
        </w:rPr>
        <w:t>Enumerations: Data and Literary Study</w:t>
      </w:r>
      <w:r>
        <w:rPr>
          <w:rFonts w:ascii="Times New Roman" w:eastAsia="Times New Roman" w:hAnsi="Times New Roman" w:cs="Times New Roman"/>
        </w:rPr>
        <w:t>. 2018.</w:t>
      </w:r>
    </w:p>
    <w:p w14:paraId="0000007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Pitts-Taylor, Victoria. </w:t>
      </w:r>
      <w:r>
        <w:rPr>
          <w:rFonts w:ascii="Times New Roman" w:eastAsia="Times New Roman" w:hAnsi="Times New Roman" w:cs="Times New Roman"/>
          <w:i/>
        </w:rPr>
        <w:t>The Brain's Body: Neuroscience and Corporeal Politics</w:t>
      </w:r>
      <w:r>
        <w:rPr>
          <w:rFonts w:ascii="Times New Roman" w:eastAsia="Times New Roman" w:hAnsi="Times New Roman" w:cs="Times New Roman"/>
        </w:rPr>
        <w:t>, 2016.</w:t>
      </w:r>
    </w:p>
    <w:p w14:paraId="00000072"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Powers, Richard. </w:t>
      </w:r>
      <w:r>
        <w:rPr>
          <w:rFonts w:ascii="Times New Roman" w:eastAsia="Times New Roman" w:hAnsi="Times New Roman" w:cs="Times New Roman"/>
          <w:i/>
        </w:rPr>
        <w:t>Galatea 2.2</w:t>
      </w:r>
      <w:r>
        <w:rPr>
          <w:rFonts w:ascii="Times New Roman" w:eastAsia="Times New Roman" w:hAnsi="Times New Roman" w:cs="Times New Roman"/>
        </w:rPr>
        <w:t xml:space="preserve"> 1995.</w:t>
      </w:r>
    </w:p>
    <w:p w14:paraId="00000073"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Ramsay, Stephen. </w:t>
      </w:r>
      <w:r>
        <w:rPr>
          <w:rFonts w:ascii="Times New Roman" w:eastAsia="Times New Roman" w:hAnsi="Times New Roman" w:cs="Times New Roman"/>
          <w:i/>
        </w:rPr>
        <w:t>Reading Machines: Toward an Algorithmic Criticism</w:t>
      </w:r>
      <w:r>
        <w:rPr>
          <w:rFonts w:ascii="Times New Roman" w:eastAsia="Times New Roman" w:hAnsi="Times New Roman" w:cs="Times New Roman"/>
        </w:rPr>
        <w:t>. 2011.</w:t>
      </w:r>
    </w:p>
    <w:p w14:paraId="00000074"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Rich, Adrienne. "When We Dead Awaken: Writing as Revision." 1979.</w:t>
      </w:r>
    </w:p>
    <w:p w14:paraId="0000007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Rockwell, Geoffrey and Stefan Sinclair.</w:t>
      </w:r>
      <w:hyperlink r:id="rId24">
        <w:r>
          <w:rPr>
            <w:rFonts w:ascii="Times New Roman" w:eastAsia="Times New Roman" w:hAnsi="Times New Roman" w:cs="Times New Roman"/>
            <w:u w:val="single"/>
          </w:rPr>
          <w:t xml:space="preserve"> </w:t>
        </w:r>
      </w:hyperlink>
      <w:hyperlink r:id="rId25">
        <w:proofErr w:type="spellStart"/>
        <w:r>
          <w:rPr>
            <w:rFonts w:ascii="Times New Roman" w:eastAsia="Times New Roman" w:hAnsi="Times New Roman" w:cs="Times New Roman"/>
            <w:i/>
            <w:color w:val="1155CC"/>
            <w:u w:val="single"/>
          </w:rPr>
          <w:t>Voyant</w:t>
        </w:r>
        <w:proofErr w:type="spellEnd"/>
        <w:r>
          <w:rPr>
            <w:rFonts w:ascii="Times New Roman" w:eastAsia="Times New Roman" w:hAnsi="Times New Roman" w:cs="Times New Roman"/>
            <w:i/>
            <w:color w:val="1155CC"/>
            <w:u w:val="single"/>
          </w:rPr>
          <w:t>-Tools</w:t>
        </w:r>
      </w:hyperlink>
      <w:r>
        <w:rPr>
          <w:rFonts w:ascii="Times New Roman" w:eastAsia="Times New Roman" w:hAnsi="Times New Roman" w:cs="Times New Roman"/>
        </w:rPr>
        <w:t>. 2018.</w:t>
      </w:r>
    </w:p>
    <w:p w14:paraId="00000076"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Rosenberg, Jordy. </w:t>
      </w:r>
      <w:r>
        <w:rPr>
          <w:rFonts w:ascii="Times New Roman" w:eastAsia="Times New Roman" w:hAnsi="Times New Roman" w:cs="Times New Roman"/>
          <w:i/>
        </w:rPr>
        <w:t>Confessions of the Fox</w:t>
      </w:r>
      <w:r>
        <w:rPr>
          <w:rFonts w:ascii="Times New Roman" w:eastAsia="Times New Roman" w:hAnsi="Times New Roman" w:cs="Times New Roman"/>
        </w:rPr>
        <w:t>. 2018.</w:t>
      </w:r>
    </w:p>
    <w:p w14:paraId="00000077"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Ruberg, Bonnie et al. “Toward a Queer Digital Humanities.” </w:t>
      </w:r>
      <w:r>
        <w:rPr>
          <w:rFonts w:ascii="Times New Roman" w:eastAsia="Times New Roman" w:hAnsi="Times New Roman" w:cs="Times New Roman"/>
          <w:i/>
        </w:rPr>
        <w:t>Bodies of Information</w:t>
      </w:r>
      <w:r>
        <w:rPr>
          <w:rFonts w:ascii="Times New Roman" w:eastAsia="Times New Roman" w:hAnsi="Times New Roman" w:cs="Times New Roman"/>
        </w:rPr>
        <w:t>, edited by</w:t>
      </w:r>
    </w:p>
    <w:p w14:paraId="00000078" w14:textId="77777777" w:rsidR="00A25FD4" w:rsidRDefault="00395F57">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Elizabeth </w:t>
      </w:r>
      <w:proofErr w:type="spellStart"/>
      <w:r>
        <w:rPr>
          <w:rFonts w:ascii="Times New Roman" w:eastAsia="Times New Roman" w:hAnsi="Times New Roman" w:cs="Times New Roman"/>
        </w:rPr>
        <w:t>Losh</w:t>
      </w:r>
      <w:proofErr w:type="spellEnd"/>
      <w:r>
        <w:rPr>
          <w:rFonts w:ascii="Times New Roman" w:eastAsia="Times New Roman" w:hAnsi="Times New Roman" w:cs="Times New Roman"/>
        </w:rPr>
        <w:t xml:space="preserve"> and Jacqueline Wernimont, University of Minnesota Press, 2018, pp. 108–28.</w:t>
      </w:r>
    </w:p>
    <w:p w14:paraId="00000079"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Sedgwick, Eve </w:t>
      </w:r>
      <w:proofErr w:type="spellStart"/>
      <w:r>
        <w:rPr>
          <w:rFonts w:ascii="Times New Roman" w:eastAsia="Times New Roman" w:hAnsi="Times New Roman" w:cs="Times New Roman"/>
        </w:rPr>
        <w:t>Kosofsky</w:t>
      </w:r>
      <w:proofErr w:type="spellEnd"/>
      <w:r>
        <w:rPr>
          <w:rFonts w:ascii="Times New Roman" w:eastAsia="Times New Roman" w:hAnsi="Times New Roman" w:cs="Times New Roman"/>
        </w:rPr>
        <w:t xml:space="preserve">. "Shame, Theatricality, and Queer Performativity" &amp; "Paranoid Reading and Reparative Reading" from </w:t>
      </w:r>
      <w:r>
        <w:rPr>
          <w:rFonts w:ascii="Times New Roman" w:eastAsia="Times New Roman" w:hAnsi="Times New Roman" w:cs="Times New Roman"/>
          <w:i/>
        </w:rPr>
        <w:t>Touching Feeling: Affect, Pedagogy, Performativity</w:t>
      </w:r>
      <w:r>
        <w:rPr>
          <w:rFonts w:ascii="Times New Roman" w:eastAsia="Times New Roman" w:hAnsi="Times New Roman" w:cs="Times New Roman"/>
        </w:rPr>
        <w:t>.</w:t>
      </w:r>
    </w:p>
    <w:p w14:paraId="0000007A"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2003.</w:t>
      </w:r>
    </w:p>
    <w:p w14:paraId="0000007B"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Sedgwick, Eve </w:t>
      </w:r>
      <w:proofErr w:type="spellStart"/>
      <w:r>
        <w:rPr>
          <w:rFonts w:ascii="Times New Roman" w:eastAsia="Times New Roman" w:hAnsi="Times New Roman" w:cs="Times New Roman"/>
        </w:rPr>
        <w:t>Kosofsky</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Epistemology of the Closet</w:t>
      </w:r>
      <w:r>
        <w:rPr>
          <w:rFonts w:ascii="Times New Roman" w:eastAsia="Times New Roman" w:hAnsi="Times New Roman" w:cs="Times New Roman"/>
        </w:rPr>
        <w:t>. 1990.</w:t>
      </w:r>
    </w:p>
    <w:p w14:paraId="0000007C"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Shaviro</w:t>
      </w:r>
      <w:proofErr w:type="spellEnd"/>
      <w:r>
        <w:rPr>
          <w:rFonts w:ascii="Times New Roman" w:eastAsia="Times New Roman" w:hAnsi="Times New Roman" w:cs="Times New Roman"/>
        </w:rPr>
        <w:t xml:space="preserve">, Steven. </w:t>
      </w:r>
      <w:r>
        <w:rPr>
          <w:rFonts w:ascii="Times New Roman" w:eastAsia="Times New Roman" w:hAnsi="Times New Roman" w:cs="Times New Roman"/>
          <w:i/>
        </w:rPr>
        <w:t>The Universe of Things: On Speculative Realism</w:t>
      </w:r>
      <w:r>
        <w:rPr>
          <w:rFonts w:ascii="Times New Roman" w:eastAsia="Times New Roman" w:hAnsi="Times New Roman" w:cs="Times New Roman"/>
        </w:rPr>
        <w:t>, 2014. Print.</w:t>
      </w:r>
    </w:p>
    <w:p w14:paraId="0000007D"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Singer, Kate. “</w:t>
      </w:r>
      <w:hyperlink r:id="rId26">
        <w:r>
          <w:rPr>
            <w:rFonts w:ascii="Times New Roman" w:eastAsia="Times New Roman" w:hAnsi="Times New Roman" w:cs="Times New Roman"/>
            <w:color w:val="1155CC"/>
            <w:u w:val="single"/>
          </w:rPr>
          <w:t>Digital Close Reading: TEI for Teaching Poetic Vocabularies</w:t>
        </w:r>
      </w:hyperlink>
      <w:r>
        <w:rPr>
          <w:rFonts w:ascii="Times New Roman" w:eastAsia="Times New Roman" w:hAnsi="Times New Roman" w:cs="Times New Roman"/>
        </w:rPr>
        <w:t xml:space="preserve">.” </w:t>
      </w:r>
      <w:r>
        <w:rPr>
          <w:rFonts w:ascii="Times New Roman" w:eastAsia="Times New Roman" w:hAnsi="Times New Roman" w:cs="Times New Roman"/>
          <w:i/>
        </w:rPr>
        <w:t>The Journal of</w:t>
      </w:r>
    </w:p>
    <w:p w14:paraId="0000007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Interactive Technology and Pedagogy.</w:t>
      </w:r>
      <w:r>
        <w:rPr>
          <w:rFonts w:ascii="Times New Roman" w:eastAsia="Times New Roman" w:hAnsi="Times New Roman" w:cs="Times New Roman"/>
        </w:rPr>
        <w:t xml:space="preserve"> 3, May 15, 2013.</w:t>
      </w:r>
    </w:p>
    <w:p w14:paraId="0000007F"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Smith, </w:t>
      </w:r>
      <w:proofErr w:type="spellStart"/>
      <w:r>
        <w:rPr>
          <w:rFonts w:ascii="Times New Roman" w:eastAsia="Times New Roman" w:hAnsi="Times New Roman" w:cs="Times New Roman"/>
        </w:rPr>
        <w:t>Sidonie</w:t>
      </w:r>
      <w:proofErr w:type="spellEnd"/>
      <w:r>
        <w:rPr>
          <w:rFonts w:ascii="Times New Roman" w:eastAsia="Times New Roman" w:hAnsi="Times New Roman" w:cs="Times New Roman"/>
        </w:rPr>
        <w:t xml:space="preserve">, and Julia Watson. </w:t>
      </w:r>
      <w:r>
        <w:rPr>
          <w:rFonts w:ascii="Times New Roman" w:eastAsia="Times New Roman" w:hAnsi="Times New Roman" w:cs="Times New Roman"/>
          <w:i/>
        </w:rPr>
        <w:t>Reading Autobiography: A Guide for Interpreting Life</w:t>
      </w:r>
    </w:p>
    <w:p w14:paraId="00000080" w14:textId="77777777" w:rsidR="00A25FD4" w:rsidRDefault="00395F57">
      <w:pPr>
        <w:spacing w:line="240" w:lineRule="auto"/>
        <w:ind w:left="720"/>
        <w:rPr>
          <w:rFonts w:ascii="Times New Roman" w:eastAsia="Times New Roman" w:hAnsi="Times New Roman" w:cs="Times New Roman"/>
        </w:rPr>
      </w:pPr>
      <w:r>
        <w:rPr>
          <w:rFonts w:ascii="Times New Roman" w:eastAsia="Times New Roman" w:hAnsi="Times New Roman" w:cs="Times New Roman"/>
          <w:i/>
        </w:rPr>
        <w:t>Narratives, Second Edition</w:t>
      </w:r>
      <w:r>
        <w:rPr>
          <w:rFonts w:ascii="Times New Roman" w:eastAsia="Times New Roman" w:hAnsi="Times New Roman" w:cs="Times New Roman"/>
        </w:rPr>
        <w:t>. University of Minnesota Press, 2010.</w:t>
      </w:r>
    </w:p>
    <w:p w14:paraId="00000081"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Stein, Gertrude. "Lifting Belly," 1989 &amp; </w:t>
      </w:r>
      <w:r>
        <w:rPr>
          <w:rFonts w:ascii="Times New Roman" w:eastAsia="Times New Roman" w:hAnsi="Times New Roman" w:cs="Times New Roman"/>
          <w:i/>
        </w:rPr>
        <w:t>Tender Buttons</w:t>
      </w:r>
      <w:r>
        <w:rPr>
          <w:rFonts w:ascii="Times New Roman" w:eastAsia="Times New Roman" w:hAnsi="Times New Roman" w:cs="Times New Roman"/>
        </w:rPr>
        <w:t xml:space="preserve">, 1914 &amp; </w:t>
      </w:r>
      <w:r>
        <w:rPr>
          <w:rFonts w:ascii="Times New Roman" w:eastAsia="Times New Roman" w:hAnsi="Times New Roman" w:cs="Times New Roman"/>
          <w:i/>
        </w:rPr>
        <w:t>The Autobiography of Alice B.</w:t>
      </w:r>
    </w:p>
    <w:p w14:paraId="00000082"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Toklas</w:t>
      </w:r>
      <w:r>
        <w:rPr>
          <w:rFonts w:ascii="Times New Roman" w:eastAsia="Times New Roman" w:hAnsi="Times New Roman" w:cs="Times New Roman"/>
        </w:rPr>
        <w:t>, 1933.</w:t>
      </w:r>
    </w:p>
    <w:p w14:paraId="00000083"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Tanselle</w:t>
      </w:r>
      <w:proofErr w:type="spellEnd"/>
      <w:r>
        <w:rPr>
          <w:rFonts w:ascii="Times New Roman" w:eastAsia="Times New Roman" w:hAnsi="Times New Roman" w:cs="Times New Roman"/>
        </w:rPr>
        <w:t>, Thomas. "A Rationale of Textual Criticism." 1992.</w:t>
      </w:r>
    </w:p>
    <w:p w14:paraId="00000084"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Tenen</w:t>
      </w:r>
      <w:proofErr w:type="spellEnd"/>
      <w:r>
        <w:rPr>
          <w:rFonts w:ascii="Times New Roman" w:eastAsia="Times New Roman" w:hAnsi="Times New Roman" w:cs="Times New Roman"/>
        </w:rPr>
        <w:t xml:space="preserve">, Dennis. </w:t>
      </w:r>
      <w:r>
        <w:rPr>
          <w:rFonts w:ascii="Times New Roman" w:eastAsia="Times New Roman" w:hAnsi="Times New Roman" w:cs="Times New Roman"/>
          <w:i/>
        </w:rPr>
        <w:t xml:space="preserve">Plain Text: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Poetics of Computation</w:t>
      </w:r>
      <w:r>
        <w:rPr>
          <w:rFonts w:ascii="Times New Roman" w:eastAsia="Times New Roman" w:hAnsi="Times New Roman" w:cs="Times New Roman"/>
        </w:rPr>
        <w:t>. 2017.</w:t>
      </w:r>
    </w:p>
    <w:p w14:paraId="00000085"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 xml:space="preserve">The Lesbian Herstory Archives. </w:t>
      </w:r>
      <w:r>
        <w:rPr>
          <w:rFonts w:ascii="Times New Roman" w:eastAsia="Times New Roman" w:hAnsi="Times New Roman" w:cs="Times New Roman"/>
        </w:rPr>
        <w:t xml:space="preserve">New York, NY. 1972-present. </w:t>
      </w:r>
    </w:p>
    <w:p w14:paraId="00000086"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Tougaw</w:t>
      </w:r>
      <w:proofErr w:type="spellEnd"/>
      <w:r>
        <w:rPr>
          <w:rFonts w:ascii="Times New Roman" w:eastAsia="Times New Roman" w:hAnsi="Times New Roman" w:cs="Times New Roman"/>
        </w:rPr>
        <w:t xml:space="preserve">, Jason. </w:t>
      </w:r>
      <w:r>
        <w:rPr>
          <w:rFonts w:ascii="Times New Roman" w:eastAsia="Times New Roman" w:hAnsi="Times New Roman" w:cs="Times New Roman"/>
          <w:i/>
        </w:rPr>
        <w:t>The Elusive Brain: Literary Experiments in the Age of Neuroscience</w:t>
      </w:r>
      <w:r>
        <w:rPr>
          <w:rFonts w:ascii="Times New Roman" w:eastAsia="Times New Roman" w:hAnsi="Times New Roman" w:cs="Times New Roman"/>
        </w:rPr>
        <w:t>, 2018.</w:t>
      </w:r>
    </w:p>
    <w:p w14:paraId="00000087" w14:textId="77777777" w:rsidR="00A25FD4" w:rsidRDefault="00395F57">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Tufekci</w:t>
      </w:r>
      <w:proofErr w:type="spellEnd"/>
      <w:r>
        <w:rPr>
          <w:rFonts w:ascii="Times New Roman" w:eastAsia="Times New Roman" w:hAnsi="Times New Roman" w:cs="Times New Roman"/>
        </w:rPr>
        <w:t xml:space="preserve">, Zeynep. </w:t>
      </w:r>
      <w:r>
        <w:rPr>
          <w:rFonts w:ascii="Times New Roman" w:eastAsia="Times New Roman" w:hAnsi="Times New Roman" w:cs="Times New Roman"/>
          <w:i/>
        </w:rPr>
        <w:t xml:space="preserve">Twitter and Tear Gas: </w:t>
      </w:r>
      <w:proofErr w:type="gramStart"/>
      <w:r>
        <w:rPr>
          <w:rFonts w:ascii="Times New Roman" w:eastAsia="Times New Roman" w:hAnsi="Times New Roman" w:cs="Times New Roman"/>
          <w:i/>
        </w:rPr>
        <w:t>the</w:t>
      </w:r>
      <w:proofErr w:type="gramEnd"/>
      <w:r>
        <w:rPr>
          <w:rFonts w:ascii="Times New Roman" w:eastAsia="Times New Roman" w:hAnsi="Times New Roman" w:cs="Times New Roman"/>
          <w:i/>
        </w:rPr>
        <w:t xml:space="preserve"> Power and Fragility of Networked Protest</w:t>
      </w:r>
      <w:r>
        <w:rPr>
          <w:rFonts w:ascii="Times New Roman" w:eastAsia="Times New Roman" w:hAnsi="Times New Roman" w:cs="Times New Roman"/>
        </w:rPr>
        <w:t>. 2017.</w:t>
      </w:r>
    </w:p>
    <w:p w14:paraId="00000088"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Turing, Alan. "Computing Machinery and Intelligence". 1950.</w:t>
      </w:r>
    </w:p>
    <w:p w14:paraId="00000089" w14:textId="77777777" w:rsidR="00A25FD4" w:rsidRDefault="00395F57">
      <w:pPr>
        <w:spacing w:line="240" w:lineRule="auto"/>
        <w:rPr>
          <w:rFonts w:ascii="Times New Roman" w:eastAsia="Times New Roman" w:hAnsi="Times New Roman" w:cs="Times New Roman"/>
          <w:i/>
        </w:rPr>
      </w:pPr>
      <w:r>
        <w:rPr>
          <w:rFonts w:ascii="Times New Roman" w:eastAsia="Times New Roman" w:hAnsi="Times New Roman" w:cs="Times New Roman"/>
        </w:rPr>
        <w:t xml:space="preserve">Varela, Francisco, Evan Thompson, and Eleanor Rosch. </w:t>
      </w:r>
      <w:r>
        <w:rPr>
          <w:rFonts w:ascii="Times New Roman" w:eastAsia="Times New Roman" w:hAnsi="Times New Roman" w:cs="Times New Roman"/>
          <w:i/>
        </w:rPr>
        <w:t>The Embodied Mind: Cognitive Science</w:t>
      </w:r>
    </w:p>
    <w:p w14:paraId="0000008A"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i/>
        </w:rPr>
        <w:t>and Human Experience</w:t>
      </w:r>
      <w:r>
        <w:rPr>
          <w:rFonts w:ascii="Times New Roman" w:eastAsia="Times New Roman" w:hAnsi="Times New Roman" w:cs="Times New Roman"/>
        </w:rPr>
        <w:t>, 1991. PDF.</w:t>
      </w:r>
    </w:p>
    <w:p w14:paraId="0000008B"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Whitehead, Alfred North. </w:t>
      </w:r>
      <w:r>
        <w:rPr>
          <w:rFonts w:ascii="Times New Roman" w:eastAsia="Times New Roman" w:hAnsi="Times New Roman" w:cs="Times New Roman"/>
          <w:i/>
        </w:rPr>
        <w:t>Modes of Thought</w:t>
      </w:r>
      <w:r>
        <w:rPr>
          <w:rFonts w:ascii="Times New Roman" w:eastAsia="Times New Roman" w:hAnsi="Times New Roman" w:cs="Times New Roman"/>
        </w:rPr>
        <w:t>, 1938. Print.</w:t>
      </w:r>
    </w:p>
    <w:p w14:paraId="0000008C"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Wilde, Oscar. </w:t>
      </w:r>
      <w:r>
        <w:rPr>
          <w:rFonts w:ascii="Times New Roman" w:eastAsia="Times New Roman" w:hAnsi="Times New Roman" w:cs="Times New Roman"/>
          <w:i/>
        </w:rPr>
        <w:t>The Picture of Dorian Gray</w:t>
      </w:r>
      <w:r>
        <w:rPr>
          <w:rFonts w:ascii="Times New Roman" w:eastAsia="Times New Roman" w:hAnsi="Times New Roman" w:cs="Times New Roman"/>
        </w:rPr>
        <w:t>. 1890, 1891 &amp; Manuscript.</w:t>
      </w:r>
    </w:p>
    <w:p w14:paraId="0000008D"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William James. “The Sentiment of Rationality,” and "Stream of Thought," circa 1890.</w:t>
      </w:r>
    </w:p>
    <w:p w14:paraId="0000008E"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Wilson, Elizabeth. </w:t>
      </w:r>
      <w:r>
        <w:rPr>
          <w:rFonts w:ascii="Times New Roman" w:eastAsia="Times New Roman" w:hAnsi="Times New Roman" w:cs="Times New Roman"/>
          <w:i/>
        </w:rPr>
        <w:t>Affect and Artificial Intelligence</w:t>
      </w:r>
      <w:r>
        <w:rPr>
          <w:rFonts w:ascii="Times New Roman" w:eastAsia="Times New Roman" w:hAnsi="Times New Roman" w:cs="Times New Roman"/>
        </w:rPr>
        <w:t>, 2010.</w:t>
      </w:r>
    </w:p>
    <w:p w14:paraId="0000008F" w14:textId="77777777" w:rsidR="00A25FD4" w:rsidRDefault="00395F57">
      <w:pPr>
        <w:spacing w:line="240" w:lineRule="auto"/>
        <w:rPr>
          <w:rFonts w:ascii="Times New Roman" w:eastAsia="Times New Roman" w:hAnsi="Times New Roman" w:cs="Times New Roman"/>
          <w:color w:val="1155CC"/>
          <w:u w:val="single"/>
        </w:rPr>
      </w:pPr>
      <w:r>
        <w:rPr>
          <w:rFonts w:ascii="Times New Roman" w:eastAsia="Times New Roman" w:hAnsi="Times New Roman" w:cs="Times New Roman"/>
        </w:rPr>
        <w:t xml:space="preserve">Woolf, Virginia, Emily McGinn, Amy </w:t>
      </w:r>
      <w:proofErr w:type="spellStart"/>
      <w:r>
        <w:rPr>
          <w:rFonts w:ascii="Times New Roman" w:eastAsia="Times New Roman" w:hAnsi="Times New Roman" w:cs="Times New Roman"/>
        </w:rPr>
        <w:t>Leggette</w:t>
      </w:r>
      <w:proofErr w:type="spellEnd"/>
      <w:r>
        <w:rPr>
          <w:rFonts w:ascii="Times New Roman" w:eastAsia="Times New Roman" w:hAnsi="Times New Roman" w:cs="Times New Roman"/>
        </w:rPr>
        <w:t>, Matthew Hannah, and Paul Bellew.</w:t>
      </w:r>
      <w:hyperlink r:id="rId27">
        <w:r>
          <w:rPr>
            <w:rFonts w:ascii="Times New Roman" w:eastAsia="Times New Roman" w:hAnsi="Times New Roman" w:cs="Times New Roman"/>
            <w:u w:val="single"/>
          </w:rPr>
          <w:t xml:space="preserve"> </w:t>
        </w:r>
      </w:hyperlink>
      <w:hyperlink r:id="rId28">
        <w:r>
          <w:rPr>
            <w:rFonts w:ascii="Times New Roman" w:eastAsia="Times New Roman" w:hAnsi="Times New Roman" w:cs="Times New Roman"/>
            <w:color w:val="1155CC"/>
            <w:u w:val="single"/>
          </w:rPr>
          <w:t>"Comparing Marks: A Versioning Edition of Virginia Woolf's 'The Mark on the Wall.'"</w:t>
        </w:r>
      </w:hyperlink>
    </w:p>
    <w:p w14:paraId="00000090" w14:textId="77777777" w:rsidR="00A25FD4" w:rsidRDefault="00395F57">
      <w:pPr>
        <w:spacing w:line="240" w:lineRule="auto"/>
        <w:ind w:left="720"/>
        <w:rPr>
          <w:rFonts w:ascii="Times New Roman" w:eastAsia="Times New Roman" w:hAnsi="Times New Roman" w:cs="Times New Roman"/>
        </w:rPr>
      </w:pPr>
      <w:r>
        <w:rPr>
          <w:rFonts w:ascii="Times New Roman" w:eastAsia="Times New Roman" w:hAnsi="Times New Roman" w:cs="Times New Roman"/>
          <w:i/>
        </w:rPr>
        <w:t>Scholarly Editing: The Annual of the Association for Documentary Editing</w:t>
      </w:r>
      <w:r>
        <w:rPr>
          <w:rFonts w:ascii="Times New Roman" w:eastAsia="Times New Roman" w:hAnsi="Times New Roman" w:cs="Times New Roman"/>
        </w:rPr>
        <w:t>. Vol. 35, 2014.</w:t>
      </w:r>
    </w:p>
    <w:p w14:paraId="00000091" w14:textId="77777777" w:rsidR="00A25FD4" w:rsidRDefault="00395F57">
      <w:pPr>
        <w:spacing w:line="240" w:lineRule="auto"/>
        <w:rPr>
          <w:rFonts w:ascii="Times New Roman" w:eastAsia="Times New Roman" w:hAnsi="Times New Roman" w:cs="Times New Roman"/>
        </w:rPr>
      </w:pPr>
      <w:r>
        <w:rPr>
          <w:rFonts w:ascii="Times New Roman" w:eastAsia="Times New Roman" w:hAnsi="Times New Roman" w:cs="Times New Roman"/>
        </w:rPr>
        <w:t xml:space="preserve">Woolf, Virginia. </w:t>
      </w:r>
      <w:r>
        <w:rPr>
          <w:rFonts w:ascii="Times New Roman" w:eastAsia="Times New Roman" w:hAnsi="Times New Roman" w:cs="Times New Roman"/>
          <w:i/>
        </w:rPr>
        <w:t>Orlando</w:t>
      </w:r>
      <w:r>
        <w:rPr>
          <w:rFonts w:ascii="Times New Roman" w:eastAsia="Times New Roman" w:hAnsi="Times New Roman" w:cs="Times New Roman"/>
        </w:rPr>
        <w:t xml:space="preserve">, 1928 &amp; </w:t>
      </w:r>
      <w:r>
        <w:rPr>
          <w:rFonts w:ascii="Times New Roman" w:eastAsia="Times New Roman" w:hAnsi="Times New Roman" w:cs="Times New Roman"/>
          <w:i/>
        </w:rPr>
        <w:t>A Writer's Diary</w:t>
      </w:r>
      <w:r>
        <w:rPr>
          <w:rFonts w:ascii="Times New Roman" w:eastAsia="Times New Roman" w:hAnsi="Times New Roman" w:cs="Times New Roman"/>
        </w:rPr>
        <w:t>, 1953 &amp; "A Sketch of the Past," 1939.</w:t>
      </w:r>
    </w:p>
    <w:p w14:paraId="00000092" w14:textId="77777777" w:rsidR="00A25FD4" w:rsidRDefault="00395F57">
      <w:pPr>
        <w:rPr>
          <w:rFonts w:ascii="Times New Roman" w:eastAsia="Times New Roman" w:hAnsi="Times New Roman" w:cs="Times New Roman"/>
        </w:rPr>
      </w:pPr>
      <w:r>
        <w:rPr>
          <w:rFonts w:ascii="Times New Roman" w:eastAsia="Times New Roman" w:hAnsi="Times New Roman" w:cs="Times New Roman"/>
        </w:rPr>
        <w:t xml:space="preserve"> </w:t>
      </w:r>
    </w:p>
    <w:p w14:paraId="00000093" w14:textId="77777777" w:rsidR="00A25FD4" w:rsidRDefault="00A25FD4">
      <w:pPr>
        <w:spacing w:before="240" w:after="240"/>
        <w:rPr>
          <w:rFonts w:ascii="Times New Roman" w:eastAsia="Times New Roman" w:hAnsi="Times New Roman" w:cs="Times New Roman"/>
        </w:rPr>
      </w:pPr>
    </w:p>
    <w:p w14:paraId="00000094" w14:textId="77777777" w:rsidR="00A25FD4" w:rsidRDefault="00A25FD4">
      <w:pPr>
        <w:rPr>
          <w:rFonts w:ascii="Times New Roman" w:eastAsia="Times New Roman" w:hAnsi="Times New Roman" w:cs="Times New Roman"/>
        </w:rPr>
      </w:pPr>
    </w:p>
    <w:p w14:paraId="00000095" w14:textId="77777777" w:rsidR="00A25FD4" w:rsidRDefault="00A25FD4">
      <w:pPr>
        <w:spacing w:before="240" w:after="240"/>
        <w:rPr>
          <w:rFonts w:ascii="Times New Roman" w:eastAsia="Times New Roman" w:hAnsi="Times New Roman" w:cs="Times New Roman"/>
          <w:color w:val="1155CC"/>
          <w:u w:val="single"/>
        </w:rPr>
      </w:pPr>
    </w:p>
    <w:p w14:paraId="00000096" w14:textId="77777777" w:rsidR="00A25FD4" w:rsidRDefault="00A25FD4">
      <w:pPr>
        <w:rPr>
          <w:rFonts w:ascii="Times New Roman" w:eastAsia="Times New Roman" w:hAnsi="Times New Roman" w:cs="Times New Roman"/>
        </w:rPr>
      </w:pPr>
    </w:p>
    <w:sectPr w:rsidR="00A25FD4">
      <w:headerReference w:type="default" r:id="rId29"/>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Wayne Koestenbaum" w:date="2019-10-30T10:33:00Z" w:initials="WK">
    <w:p w14:paraId="78C507BE" w14:textId="4DFCAFB2" w:rsidR="003623EC" w:rsidRDefault="003623EC">
      <w:pPr>
        <w:pStyle w:val="CommentText"/>
      </w:pPr>
      <w:r>
        <w:rPr>
          <w:rStyle w:val="CommentReference"/>
        </w:rPr>
        <w:annotationRef/>
      </w:r>
      <w:r>
        <w:t>not sure this is the right word</w:t>
      </w:r>
    </w:p>
  </w:comment>
  <w:comment w:id="4" w:author="Wayne Koestenbaum" w:date="2019-10-30T10:34:00Z" w:initials="WK">
    <w:p w14:paraId="71ED1C46" w14:textId="207CC69D" w:rsidR="003623EC" w:rsidRDefault="003623EC">
      <w:pPr>
        <w:pStyle w:val="CommentText"/>
      </w:pPr>
      <w:r>
        <w:rPr>
          <w:rStyle w:val="CommentReference"/>
        </w:rPr>
        <w:annotationRef/>
      </w:r>
      <w:r>
        <w:t xml:space="preserve">spelling </w:t>
      </w:r>
    </w:p>
  </w:comment>
  <w:comment w:id="5" w:author="Wayne Koestenbaum" w:date="2019-10-30T10:34:00Z" w:initials="WK">
    <w:p w14:paraId="38234DFE" w14:textId="5B7E3246" w:rsidR="00AF0634" w:rsidRDefault="00AF0634">
      <w:pPr>
        <w:pStyle w:val="CommentText"/>
      </w:pPr>
      <w:r>
        <w:rPr>
          <w:rStyle w:val="CommentReference"/>
        </w:rPr>
        <w:annotationRef/>
      </w:r>
      <w:r>
        <w:t>very interesting stuff!</w:t>
      </w:r>
    </w:p>
  </w:comment>
  <w:comment w:id="7" w:author="Wayne Koestenbaum" w:date="2019-10-30T10:35:00Z" w:initials="WK">
    <w:p w14:paraId="135B80BF" w14:textId="631B7989" w:rsidR="00AF0634" w:rsidRDefault="00AF0634">
      <w:pPr>
        <w:pStyle w:val="CommentText"/>
      </w:pPr>
      <w:r>
        <w:rPr>
          <w:rStyle w:val="CommentReference"/>
        </w:rPr>
        <w:annotationRef/>
      </w:r>
      <w:r>
        <w:t>typo</w:t>
      </w:r>
    </w:p>
  </w:comment>
  <w:comment w:id="9" w:author="Wayne Koestenbaum" w:date="2019-10-30T10:35:00Z" w:initials="WK">
    <w:p w14:paraId="301276E7" w14:textId="273241AD" w:rsidR="00AF0634" w:rsidRDefault="00AF0634">
      <w:pPr>
        <w:pStyle w:val="CommentText"/>
      </w:pPr>
      <w:r>
        <w:rPr>
          <w:rStyle w:val="CommentReference"/>
        </w:rPr>
        <w:annotationRef/>
      </w:r>
      <w:r>
        <w:t>ambiguous antecedent (what does "it" refer to?  "life writing"? "this textual corpus?  or is there no antecedent?</w:t>
      </w:r>
    </w:p>
  </w:comment>
  <w:comment w:id="10" w:author="Wayne Koestenbaum" w:date="2019-10-30T10:36:00Z" w:initials="WK">
    <w:p w14:paraId="4E0E46D7" w14:textId="71322DEF" w:rsidR="00AF0634" w:rsidRDefault="00AF0634">
      <w:pPr>
        <w:pStyle w:val="CommentText"/>
      </w:pPr>
      <w:r>
        <w:rPr>
          <w:rStyle w:val="CommentReference"/>
        </w:rPr>
        <w:annotationRef/>
      </w:r>
      <w:r>
        <w:t>misused word</w:t>
      </w:r>
    </w:p>
  </w:comment>
  <w:comment w:id="11" w:author="Wayne Koestenbaum" w:date="2019-10-30T10:36:00Z" w:initials="WK">
    <w:p w14:paraId="2D191978" w14:textId="09B5D319" w:rsidR="00AF0634" w:rsidRDefault="00AF0634">
      <w:pPr>
        <w:pStyle w:val="CommentText"/>
      </w:pPr>
      <w:r>
        <w:rPr>
          <w:rStyle w:val="CommentReference"/>
        </w:rPr>
        <w:annotationRef/>
      </w:r>
      <w:r>
        <w:t>diction</w:t>
      </w:r>
    </w:p>
  </w:comment>
  <w:comment w:id="12" w:author="Wayne Koestenbaum" w:date="2019-10-30T10:36:00Z" w:initials="WK">
    <w:p w14:paraId="1F701C68" w14:textId="174A0EA7" w:rsidR="00AF0634" w:rsidRDefault="00AF0634">
      <w:pPr>
        <w:pStyle w:val="CommentText"/>
      </w:pPr>
      <w:r>
        <w:rPr>
          <w:rStyle w:val="CommentReference"/>
        </w:rPr>
        <w:annotationRef/>
      </w:r>
      <w:r>
        <w:t>hyphen</w:t>
      </w:r>
    </w:p>
  </w:comment>
  <w:comment w:id="13" w:author="Wayne Koestenbaum" w:date="2019-10-30T10:36:00Z" w:initials="WK">
    <w:p w14:paraId="0F20C9EE" w14:textId="701AEC13" w:rsidR="00AF0634" w:rsidRDefault="00AF0634">
      <w:pPr>
        <w:pStyle w:val="CommentText"/>
      </w:pPr>
      <w:r>
        <w:rPr>
          <w:rStyle w:val="CommentReference"/>
        </w:rPr>
        <w:annotationRef/>
      </w:r>
      <w:r>
        <w:t>period inside quotation marks</w:t>
      </w:r>
    </w:p>
  </w:comment>
  <w:comment w:id="15" w:author="Wayne Koestenbaum" w:date="2019-10-30T10:36:00Z" w:initials="WK">
    <w:p w14:paraId="53DF8465" w14:textId="45E1AE8B" w:rsidR="00AF0634" w:rsidRDefault="00AF0634">
      <w:pPr>
        <w:pStyle w:val="CommentText"/>
      </w:pPr>
      <w:r>
        <w:rPr>
          <w:rStyle w:val="CommentReference"/>
        </w:rPr>
        <w:annotationRef/>
      </w:r>
      <w:r>
        <w:t>embark on?  (</w:t>
      </w:r>
    </w:p>
  </w:comment>
  <w:comment w:id="16" w:author="Wayne Koestenbaum" w:date="2019-10-30T10:37:00Z" w:initials="WK">
    <w:p w14:paraId="7DF1EA8D" w14:textId="1EE38210" w:rsidR="00AF0634" w:rsidRDefault="00AF0634">
      <w:pPr>
        <w:pStyle w:val="CommentText"/>
      </w:pPr>
      <w:r>
        <w:rPr>
          <w:rStyle w:val="CommentReference"/>
        </w:rPr>
        <w:annotationRef/>
      </w:r>
      <w:r>
        <w:t>typo</w:t>
      </w:r>
    </w:p>
  </w:comment>
  <w:comment w:id="17" w:author="Wayne Koestenbaum" w:date="2019-10-30T10:37:00Z" w:initials="WK">
    <w:p w14:paraId="190158D6" w14:textId="509BBFAA" w:rsidR="00AF0634" w:rsidRDefault="00AF0634">
      <w:pPr>
        <w:pStyle w:val="CommentText"/>
      </w:pPr>
      <w:r>
        <w:rPr>
          <w:rStyle w:val="CommentReference"/>
        </w:rPr>
        <w:annotationRef/>
      </w:r>
      <w:r>
        <w:t>typo</w:t>
      </w:r>
    </w:p>
  </w:comment>
  <w:comment w:id="19" w:author="Wayne Koestenbaum" w:date="2019-10-30T10:37:00Z" w:initials="WK">
    <w:p w14:paraId="0214B5DA" w14:textId="15016D6C" w:rsidR="00AF0634" w:rsidRDefault="00AF0634">
      <w:pPr>
        <w:pStyle w:val="CommentText"/>
      </w:pPr>
      <w:r>
        <w:rPr>
          <w:rStyle w:val="CommentReference"/>
        </w:rPr>
        <w:annotationRef/>
      </w:r>
      <w:r>
        <w:t>missing comma here</w:t>
      </w:r>
    </w:p>
  </w:comment>
  <w:comment w:id="20" w:author="Wayne Koestenbaum" w:date="2019-10-30T10:37:00Z" w:initials="WK">
    <w:p w14:paraId="72CF946F" w14:textId="3462C9A8" w:rsidR="00AF0634" w:rsidRDefault="00AF0634">
      <w:pPr>
        <w:pStyle w:val="CommentText"/>
      </w:pPr>
      <w:r>
        <w:rPr>
          <w:rStyle w:val="CommentReference"/>
        </w:rPr>
        <w:annotationRef/>
      </w:r>
      <w:proofErr w:type="spellStart"/>
      <w:r>
        <w:t>amibiguous</w:t>
      </w:r>
      <w:proofErr w:type="spellEnd"/>
      <w:r>
        <w:t xml:space="preserve"> antecedent to "it"</w:t>
      </w:r>
    </w:p>
  </w:comment>
  <w:comment w:id="21" w:author="Wayne Koestenbaum" w:date="2019-10-30T10:37:00Z" w:initials="WK">
    <w:p w14:paraId="4CDF061A" w14:textId="44DE23E6" w:rsidR="00AF0634" w:rsidRDefault="00AF0634">
      <w:pPr>
        <w:pStyle w:val="CommentText"/>
      </w:pPr>
      <w:r>
        <w:rPr>
          <w:rStyle w:val="CommentReference"/>
        </w:rPr>
        <w:annotationRef/>
      </w:r>
      <w:proofErr w:type="spellStart"/>
      <w:r>
        <w:t>Kosofsky</w:t>
      </w:r>
      <w:proofErr w:type="spellEnd"/>
    </w:p>
  </w:comment>
  <w:comment w:id="22" w:author="Wayne Koestenbaum" w:date="2019-10-30T10:37:00Z" w:initials="WK">
    <w:p w14:paraId="191418CE" w14:textId="08641151" w:rsidR="00AF0634" w:rsidRDefault="00AF0634">
      <w:pPr>
        <w:pStyle w:val="CommentText"/>
      </w:pPr>
      <w:r>
        <w:rPr>
          <w:rStyle w:val="CommentReference"/>
        </w:rPr>
        <w:annotationRef/>
      </w:r>
      <w:r>
        <w:t>dangling or ambiguous modifier – speculating modifies what word?</w:t>
      </w:r>
    </w:p>
  </w:comment>
  <w:comment w:id="23" w:author="Wayne Koestenbaum" w:date="2019-10-30T10:38:00Z" w:initials="WK">
    <w:p w14:paraId="01F9094D" w14:textId="66417A26" w:rsidR="00AF0634" w:rsidRDefault="00AF0634">
      <w:pPr>
        <w:pStyle w:val="CommentText"/>
      </w:pPr>
      <w:r>
        <w:rPr>
          <w:rStyle w:val="CommentReference"/>
        </w:rPr>
        <w:annotationRef/>
      </w:r>
      <w:proofErr w:type="spellStart"/>
      <w:r>
        <w:t>sp</w:t>
      </w:r>
      <w:proofErr w:type="spellEnd"/>
      <w:r>
        <w:t>?</w:t>
      </w:r>
    </w:p>
  </w:comment>
  <w:comment w:id="26" w:author="Wayne Koestenbaum" w:date="2019-10-30T10:38:00Z" w:initials="WK">
    <w:p w14:paraId="78F8038E" w14:textId="47B53479" w:rsidR="00AF0634" w:rsidRDefault="00AF0634">
      <w:pPr>
        <w:pStyle w:val="CommentText"/>
      </w:pPr>
      <w:r>
        <w:rPr>
          <w:rStyle w:val="CommentReference"/>
        </w:rPr>
        <w:annotationRef/>
      </w:r>
      <w:r>
        <w:t>this sentence is a bit awkward—I've highlighted the prepositions and other similar words that stand in the way of concision</w:t>
      </w:r>
    </w:p>
  </w:comment>
  <w:comment w:id="27" w:author="Wayne Koestenbaum" w:date="2019-10-30T10:38:00Z" w:initials="WK">
    <w:p w14:paraId="35E7561E" w14:textId="06DF916C" w:rsidR="00AF0634" w:rsidRDefault="00AF0634">
      <w:pPr>
        <w:pStyle w:val="CommentText"/>
      </w:pPr>
      <w:r>
        <w:rPr>
          <w:rStyle w:val="CommentReference"/>
        </w:rPr>
        <w:annotationRef/>
      </w:r>
    </w:p>
  </w:comment>
  <w:comment w:id="28" w:author="Wayne Koestenbaum" w:date="2019-10-30T10:38:00Z" w:initials="WK">
    <w:p w14:paraId="5D5CB119" w14:textId="4802FE6C" w:rsidR="00AF0634" w:rsidRDefault="00AF0634">
      <w:pPr>
        <w:pStyle w:val="CommentText"/>
      </w:pPr>
      <w:r>
        <w:rPr>
          <w:rStyle w:val="CommentReference"/>
        </w:rPr>
        <w:annotationRef/>
      </w:r>
    </w:p>
  </w:comment>
  <w:comment w:id="29" w:author="Wayne Koestenbaum" w:date="2019-10-30T10:38:00Z" w:initials="WK">
    <w:p w14:paraId="49DA8B84" w14:textId="60271208" w:rsidR="00AF0634" w:rsidRDefault="00AF0634">
      <w:pPr>
        <w:pStyle w:val="CommentText"/>
      </w:pPr>
      <w:r>
        <w:rPr>
          <w:rStyle w:val="CommentReference"/>
        </w:rPr>
        <w:annotationRef/>
      </w:r>
    </w:p>
  </w:comment>
  <w:comment w:id="30" w:author="Wayne Koestenbaum" w:date="2019-10-30T10:39:00Z" w:initials="WK">
    <w:p w14:paraId="0DAAD71C" w14:textId="1F8DAFCF" w:rsidR="00AF0634" w:rsidRDefault="00AF0634">
      <w:pPr>
        <w:pStyle w:val="CommentText"/>
      </w:pPr>
      <w:bookmarkStart w:id="31" w:name="_GoBack"/>
      <w:r>
        <w:rPr>
          <w:rStyle w:val="CommentReference"/>
        </w:rPr>
        <w:annotationRef/>
      </w:r>
      <w:r>
        <w:t>is the hyphen deliberate? necessary?</w:t>
      </w:r>
      <w:bookmarkEnd w:id="31"/>
    </w:p>
  </w:comment>
  <w:comment w:id="32" w:author="Wayne Koestenbaum" w:date="2019-10-30T10:39:00Z" w:initials="WK">
    <w:p w14:paraId="199E5352" w14:textId="3E6634FB" w:rsidR="00AF0634" w:rsidRDefault="00AF0634">
      <w:pPr>
        <w:pStyle w:val="CommentText"/>
      </w:pPr>
      <w:r>
        <w:rPr>
          <w:rStyle w:val="CommentReference"/>
        </w:rPr>
        <w:annotationRef/>
      </w:r>
      <w:r>
        <w:t>misused word?</w:t>
      </w:r>
    </w:p>
  </w:comment>
  <w:comment w:id="33" w:author="Wayne Koestenbaum" w:date="2019-10-30T10:39:00Z" w:initials="WK">
    <w:p w14:paraId="720B68BB" w14:textId="37EC53C2" w:rsidR="00AF0634" w:rsidRDefault="00AF0634">
      <w:pPr>
        <w:pStyle w:val="CommentText"/>
      </w:pPr>
      <w:r>
        <w:rPr>
          <w:rStyle w:val="CommentReference"/>
        </w:rPr>
        <w:annotationRef/>
      </w:r>
      <w:r>
        <w:t>verb agreement</w:t>
      </w:r>
    </w:p>
  </w:comment>
  <w:comment w:id="34" w:author="Wayne Koestenbaum" w:date="2019-10-30T10:40:00Z" w:initials="WK">
    <w:p w14:paraId="0055F87F" w14:textId="24DE8202" w:rsidR="00AF0634" w:rsidRDefault="00AF0634">
      <w:pPr>
        <w:pStyle w:val="CommentText"/>
      </w:pPr>
      <w:r>
        <w:rPr>
          <w:rStyle w:val="CommentReference"/>
        </w:rPr>
        <w:annotationRef/>
      </w:r>
      <w:r>
        <w:t xml:space="preserve">flat syntax </w:t>
      </w:r>
    </w:p>
  </w:comment>
  <w:comment w:id="36" w:author="Wayne Koestenbaum" w:date="2019-10-30T10:40:00Z" w:initials="WK">
    <w:p w14:paraId="072E4A2A" w14:textId="0FE9951D" w:rsidR="00AF0634" w:rsidRDefault="00AF0634">
      <w:pPr>
        <w:pStyle w:val="CommentText"/>
      </w:pPr>
      <w:r>
        <w:rPr>
          <w:rStyle w:val="CommentReference"/>
        </w:rPr>
        <w:annotationRef/>
      </w:r>
      <w:proofErr w:type="spellStart"/>
      <w:r>
        <w:t>Kosofsky</w:t>
      </w:r>
      <w:proofErr w:type="spellEnd"/>
    </w:p>
  </w:comment>
  <w:comment w:id="37" w:author="Wayne Koestenbaum" w:date="2019-10-30T10:40:00Z" w:initials="WK">
    <w:p w14:paraId="0F0A34E2" w14:textId="4FA07302" w:rsidR="00AF0634" w:rsidRDefault="00AF0634">
      <w:pPr>
        <w:pStyle w:val="CommentText"/>
      </w:pPr>
      <w:r>
        <w:rPr>
          <w:rStyle w:val="CommentReference"/>
        </w:rPr>
        <w:annotationRef/>
      </w:r>
      <w:r>
        <w:t>do you mean "autobiography"?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C507BE" w15:done="0"/>
  <w15:commentEx w15:paraId="71ED1C46" w15:done="0"/>
  <w15:commentEx w15:paraId="38234DFE" w15:done="0"/>
  <w15:commentEx w15:paraId="135B80BF" w15:done="0"/>
  <w15:commentEx w15:paraId="301276E7" w15:done="0"/>
  <w15:commentEx w15:paraId="4E0E46D7" w15:done="0"/>
  <w15:commentEx w15:paraId="2D191978" w15:done="0"/>
  <w15:commentEx w15:paraId="1F701C68" w15:done="0"/>
  <w15:commentEx w15:paraId="0F20C9EE" w15:done="0"/>
  <w15:commentEx w15:paraId="53DF8465" w15:done="0"/>
  <w15:commentEx w15:paraId="7DF1EA8D" w15:done="0"/>
  <w15:commentEx w15:paraId="190158D6" w15:done="0"/>
  <w15:commentEx w15:paraId="0214B5DA" w15:done="0"/>
  <w15:commentEx w15:paraId="72CF946F" w15:done="0"/>
  <w15:commentEx w15:paraId="4CDF061A" w15:done="0"/>
  <w15:commentEx w15:paraId="191418CE" w15:done="0"/>
  <w15:commentEx w15:paraId="01F9094D" w15:done="0"/>
  <w15:commentEx w15:paraId="78F8038E" w15:done="0"/>
  <w15:commentEx w15:paraId="35E7561E" w15:done="0"/>
  <w15:commentEx w15:paraId="5D5CB119" w15:done="0"/>
  <w15:commentEx w15:paraId="49DA8B84" w15:done="0"/>
  <w15:commentEx w15:paraId="0DAAD71C" w15:done="0"/>
  <w15:commentEx w15:paraId="199E5352" w15:done="0"/>
  <w15:commentEx w15:paraId="720B68BB" w15:done="0"/>
  <w15:commentEx w15:paraId="0055F87F" w15:done="0"/>
  <w15:commentEx w15:paraId="072E4A2A" w15:done="0"/>
  <w15:commentEx w15:paraId="0F0A34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507BE" w16cid:durableId="2163E593"/>
  <w16cid:commentId w16cid:paraId="71ED1C46" w16cid:durableId="2163E5A1"/>
  <w16cid:commentId w16cid:paraId="38234DFE" w16cid:durableId="2163E5D3"/>
  <w16cid:commentId w16cid:paraId="135B80BF" w16cid:durableId="2163E5E1"/>
  <w16cid:commentId w16cid:paraId="301276E7" w16cid:durableId="2163E5E8"/>
  <w16cid:commentId w16cid:paraId="4E0E46D7" w16cid:durableId="2163E618"/>
  <w16cid:commentId w16cid:paraId="2D191978" w16cid:durableId="2163E620"/>
  <w16cid:commentId w16cid:paraId="1F701C68" w16cid:durableId="2163E62A"/>
  <w16cid:commentId w16cid:paraId="0F20C9EE" w16cid:durableId="2163E62F"/>
  <w16cid:commentId w16cid:paraId="53DF8465" w16cid:durableId="2163E63C"/>
  <w16cid:commentId w16cid:paraId="7DF1EA8D" w16cid:durableId="2163E655"/>
  <w16cid:commentId w16cid:paraId="190158D6" w16cid:durableId="2163E65A"/>
  <w16cid:commentId w16cid:paraId="0214B5DA" w16cid:durableId="2163E664"/>
  <w16cid:commentId w16cid:paraId="72CF946F" w16cid:durableId="2163E672"/>
  <w16cid:commentId w16cid:paraId="4CDF061A" w16cid:durableId="2163E67B"/>
  <w16cid:commentId w16cid:paraId="191418CE" w16cid:durableId="2163E685"/>
  <w16cid:commentId w16cid:paraId="01F9094D" w16cid:durableId="2163E69F"/>
  <w16cid:commentId w16cid:paraId="78F8038E" w16cid:durableId="2163E6AA"/>
  <w16cid:commentId w16cid:paraId="35E7561E" w16cid:durableId="2163E6B2"/>
  <w16cid:commentId w16cid:paraId="5D5CB119" w16cid:durableId="2163E6AF"/>
  <w16cid:commentId w16cid:paraId="49DA8B84" w16cid:durableId="2163E6B8"/>
  <w16cid:commentId w16cid:paraId="0DAAD71C" w16cid:durableId="2163E6E3"/>
  <w16cid:commentId w16cid:paraId="199E5352" w16cid:durableId="2163E6F2"/>
  <w16cid:commentId w16cid:paraId="720B68BB" w16cid:durableId="2163E6FA"/>
  <w16cid:commentId w16cid:paraId="0055F87F" w16cid:durableId="2163E704"/>
  <w16cid:commentId w16cid:paraId="072E4A2A" w16cid:durableId="2163E711"/>
  <w16cid:commentId w16cid:paraId="0F0A34E2" w16cid:durableId="2163E7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CD242" w14:textId="77777777" w:rsidR="00A4637B" w:rsidRDefault="00A4637B">
      <w:pPr>
        <w:spacing w:line="240" w:lineRule="auto"/>
      </w:pPr>
      <w:r>
        <w:separator/>
      </w:r>
    </w:p>
  </w:endnote>
  <w:endnote w:type="continuationSeparator" w:id="0">
    <w:p w14:paraId="7280692A" w14:textId="77777777" w:rsidR="00A4637B" w:rsidRDefault="00A46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7" w14:textId="77777777" w:rsidR="00A25FD4" w:rsidRDefault="00A25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D868" w14:textId="77777777" w:rsidR="00A4637B" w:rsidRDefault="00A4637B">
      <w:pPr>
        <w:spacing w:line="240" w:lineRule="auto"/>
      </w:pPr>
      <w:r>
        <w:separator/>
      </w:r>
    </w:p>
  </w:footnote>
  <w:footnote w:type="continuationSeparator" w:id="0">
    <w:p w14:paraId="488EFF4E" w14:textId="77777777" w:rsidR="00A4637B" w:rsidRDefault="00A46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2E5C2823" w:rsidR="00A25FD4" w:rsidRDefault="00395F57">
    <w:pPr>
      <w:jc w:val="right"/>
      <w:rPr>
        <w:rFonts w:ascii="Times New Roman" w:eastAsia="Times New Roman" w:hAnsi="Times New Roman" w:cs="Times New Roman"/>
      </w:rPr>
    </w:pPr>
    <w:proofErr w:type="spellStart"/>
    <w:r>
      <w:rPr>
        <w:rFonts w:ascii="Times New Roman" w:eastAsia="Times New Roman" w:hAnsi="Times New Roman" w:cs="Times New Roman"/>
      </w:rPr>
      <w:t>Calado</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969D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yne Koestenbaum">
    <w15:presenceInfo w15:providerId="Windows Live" w15:userId="a445e3f4d4261d3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D4"/>
    <w:rsid w:val="003623EC"/>
    <w:rsid w:val="00395F57"/>
    <w:rsid w:val="005A3400"/>
    <w:rsid w:val="0099764F"/>
    <w:rsid w:val="00A25FD4"/>
    <w:rsid w:val="00A4637B"/>
    <w:rsid w:val="00AF0634"/>
    <w:rsid w:val="00BE5CA7"/>
    <w:rsid w:val="00C441C8"/>
    <w:rsid w:val="00C9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C81D6"/>
  <w15:docId w15:val="{09C1E7C9-900F-BD42-8D78-628B518E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623EC"/>
    <w:rPr>
      <w:sz w:val="16"/>
      <w:szCs w:val="16"/>
    </w:rPr>
  </w:style>
  <w:style w:type="paragraph" w:styleId="CommentText">
    <w:name w:val="annotation text"/>
    <w:basedOn w:val="Normal"/>
    <w:link w:val="CommentTextChar"/>
    <w:uiPriority w:val="99"/>
    <w:semiHidden/>
    <w:unhideWhenUsed/>
    <w:rsid w:val="003623EC"/>
    <w:pPr>
      <w:spacing w:line="240" w:lineRule="auto"/>
    </w:pPr>
    <w:rPr>
      <w:sz w:val="20"/>
      <w:szCs w:val="20"/>
    </w:rPr>
  </w:style>
  <w:style w:type="character" w:customStyle="1" w:styleId="CommentTextChar">
    <w:name w:val="Comment Text Char"/>
    <w:basedOn w:val="DefaultParagraphFont"/>
    <w:link w:val="CommentText"/>
    <w:uiPriority w:val="99"/>
    <w:semiHidden/>
    <w:rsid w:val="003623EC"/>
    <w:rPr>
      <w:sz w:val="20"/>
      <w:szCs w:val="20"/>
    </w:rPr>
  </w:style>
  <w:style w:type="paragraph" w:styleId="CommentSubject">
    <w:name w:val="annotation subject"/>
    <w:basedOn w:val="CommentText"/>
    <w:next w:val="CommentText"/>
    <w:link w:val="CommentSubjectChar"/>
    <w:uiPriority w:val="99"/>
    <w:semiHidden/>
    <w:unhideWhenUsed/>
    <w:rsid w:val="003623EC"/>
    <w:rPr>
      <w:b/>
      <w:bCs/>
    </w:rPr>
  </w:style>
  <w:style w:type="character" w:customStyle="1" w:styleId="CommentSubjectChar">
    <w:name w:val="Comment Subject Char"/>
    <w:basedOn w:val="CommentTextChar"/>
    <w:link w:val="CommentSubject"/>
    <w:uiPriority w:val="99"/>
    <w:semiHidden/>
    <w:rsid w:val="003623EC"/>
    <w:rPr>
      <w:b/>
      <w:bCs/>
      <w:sz w:val="20"/>
      <w:szCs w:val="20"/>
    </w:rPr>
  </w:style>
  <w:style w:type="paragraph" w:styleId="BalloonText">
    <w:name w:val="Balloon Text"/>
    <w:basedOn w:val="Normal"/>
    <w:link w:val="BalloonTextChar"/>
    <w:uiPriority w:val="99"/>
    <w:semiHidden/>
    <w:unhideWhenUsed/>
    <w:rsid w:val="003623E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3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4692921.2018.1505819?src=recsys" TargetMode="External"/><Relationship Id="rId18" Type="http://schemas.openxmlformats.org/officeDocument/2006/relationships/hyperlink" Target="https://www.yorku.ca/caitlin/waves/navigate.html" TargetMode="External"/><Relationship Id="rId26" Type="http://schemas.openxmlformats.org/officeDocument/2006/relationships/hyperlink" Target="https://jitp.commons.gc.cuny.edu/digital-close-reading-tei-for-teaching-poetic-vocabularies/" TargetMode="External"/><Relationship Id="rId3" Type="http://schemas.openxmlformats.org/officeDocument/2006/relationships/webSettings" Target="webSettings.xml"/><Relationship Id="rId21" Type="http://schemas.openxmlformats.org/officeDocument/2006/relationships/hyperlink" Target="https://www.tandfonline.com/doi/abs/10.1080/0740770X.2018.1473986" TargetMode="External"/><Relationship Id="rId7" Type="http://schemas.microsoft.com/office/2011/relationships/commentsExtended" Target="commentsExtended.xml"/><Relationship Id="rId12" Type="http://schemas.openxmlformats.org/officeDocument/2006/relationships/hyperlink" Target="https://www.tandfonline.com/doi/full/10.1080/24692921.2018.1505819?src=recsys" TargetMode="External"/><Relationship Id="rId17" Type="http://schemas.openxmlformats.org/officeDocument/2006/relationships/hyperlink" Target="http://www.digitalhumanities.org/dhq/vol/5/1/000091/000091.html" TargetMode="External"/><Relationship Id="rId25" Type="http://schemas.openxmlformats.org/officeDocument/2006/relationships/hyperlink" Target="https://voyant-tools.or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digitalhumanities.org/dhq/vol/5/1/000091/000091.html" TargetMode="External"/><Relationship Id="rId20" Type="http://schemas.openxmlformats.org/officeDocument/2006/relationships/hyperlink" Target="https://www.tandfonline.com/doi/abs/10.1080/0740770X.2018.1473986"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therumpus.net/2018/06/the-torment-of-queer-literature/" TargetMode="External"/><Relationship Id="rId24" Type="http://schemas.openxmlformats.org/officeDocument/2006/relationships/hyperlink" Target="https://voyant-tools.org/" TargetMode="External"/><Relationship Id="rId32" Type="http://schemas.microsoft.com/office/2011/relationships/people" Target="people.xml"/><Relationship Id="rId5" Type="http://schemas.openxmlformats.org/officeDocument/2006/relationships/endnotes" Target="endnotes.xml"/><Relationship Id="rId15" Type="http://schemas.openxmlformats.org/officeDocument/2006/relationships/hyperlink" Target="http://artsites.ucsc.edu/sdaniel/230/derrida_archivefever.pdf" TargetMode="External"/><Relationship Id="rId23" Type="http://schemas.openxmlformats.org/officeDocument/2006/relationships/hyperlink" Target="https://read.dukeupress.edu/american-literature/article-abstract/85/4/661/4953/The-Image-of-Absence-Archival-Silence-Data?redirectedFrom=fulltext" TargetMode="External"/><Relationship Id="rId28" Type="http://schemas.openxmlformats.org/officeDocument/2006/relationships/hyperlink" Target="http://scholarlyediting.org/2014/editions/intro.markonthewall.html" TargetMode="External"/><Relationship Id="rId10" Type="http://schemas.openxmlformats.org/officeDocument/2006/relationships/hyperlink" Target="http://users.design.ucla.edu/~zblas/thesis_website/transcoder/transcoder.html." TargetMode="External"/><Relationship Id="rId19" Type="http://schemas.openxmlformats.org/officeDocument/2006/relationships/hyperlink" Target="https://www.yorku.ca/caitlin/waves/navigate.html"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users.design.ucla.edu/~zblas/thesis_website/transcoder/transcoder.html." TargetMode="External"/><Relationship Id="rId14" Type="http://schemas.openxmlformats.org/officeDocument/2006/relationships/hyperlink" Target="http://artsites.ucsc.edu/sdaniel/230/derrida_archivefever.pdf" TargetMode="External"/><Relationship Id="rId22" Type="http://schemas.openxmlformats.org/officeDocument/2006/relationships/hyperlink" Target="https://read.dukeupress.edu/american-literature/article-abstract/85/4/661/4953/The-Image-of-Absence-Archival-Silence-Data?redirectedFrom=fulltext" TargetMode="External"/><Relationship Id="rId27" Type="http://schemas.openxmlformats.org/officeDocument/2006/relationships/hyperlink" Target="http://scholarlyediting.org/2014/editions/intro.markonthewall.html" TargetMode="External"/><Relationship Id="rId30" Type="http://schemas.openxmlformats.org/officeDocument/2006/relationships/footer" Target="footer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2019-10-30T14:19:00Z</cp:lastPrinted>
  <dcterms:created xsi:type="dcterms:W3CDTF">2019-10-25T14:47:00Z</dcterms:created>
  <dcterms:modified xsi:type="dcterms:W3CDTF">2019-11-11T23:52:00Z</dcterms:modified>
</cp:coreProperties>
</file>