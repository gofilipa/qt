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411" w:rsidRDefault="00297411">
      <w:pPr>
        <w:pStyle w:val="Textbody"/>
      </w:pPr>
      <w:r>
        <w:t xml:space="preserve">Filipa </w:t>
      </w:r>
      <w:proofErr w:type="spellStart"/>
      <w:r>
        <w:t>Calado</w:t>
      </w:r>
      <w:proofErr w:type="spellEnd"/>
    </w:p>
    <w:p w:rsidR="00297411" w:rsidRDefault="00297411">
      <w:pPr>
        <w:pStyle w:val="Textbody"/>
      </w:pPr>
      <w:r>
        <w:t>Prospectus</w:t>
      </w:r>
    </w:p>
    <w:p w:rsidR="00297411" w:rsidRDefault="00297411">
      <w:pPr>
        <w:pStyle w:val="Textbody"/>
      </w:pPr>
      <w:r>
        <w:t>13 December 2019</w:t>
      </w:r>
    </w:p>
    <w:p w:rsidR="00297411" w:rsidRPr="00297411" w:rsidRDefault="00297411" w:rsidP="00297411">
      <w:pPr>
        <w:pStyle w:val="Textbody"/>
        <w:jc w:val="center"/>
        <w:rPr>
          <w:i/>
          <w:iCs/>
        </w:rPr>
      </w:pPr>
      <w:r>
        <w:t>“Queer Tools”</w:t>
      </w:r>
    </w:p>
    <w:p w:rsidR="00297411" w:rsidRDefault="00297411" w:rsidP="00297411">
      <w:pPr>
        <w:pStyle w:val="Textbody"/>
        <w:spacing w:line="480" w:lineRule="auto"/>
      </w:pPr>
    </w:p>
    <w:p w:rsidR="008F4B74" w:rsidRDefault="00CF419C" w:rsidP="00297411">
      <w:pPr>
        <w:pStyle w:val="Textbody"/>
        <w:spacing w:line="480" w:lineRule="auto"/>
      </w:pPr>
      <w:r>
        <w:t>Since the popularization of "distant reading," there has been much debate about what digital tools and methods can do for the humanities, and literary studies in particular.</w:t>
      </w:r>
      <w:r>
        <w:rPr>
          <w:rStyle w:val="FootnoteReference"/>
        </w:rPr>
        <w:footnoteReference w:id="1"/>
      </w:r>
      <w:r>
        <w:t xml:space="preserve"> Although many DH practitioners have been careful to situate their met</w:t>
      </w:r>
      <w:r>
        <w:t>hodologies within the context of humanistic study, there persists an idea that digital methods ought to verify, correct, or establish facts about literature and literary history, similarly to the qualitative social sciences.</w:t>
      </w:r>
      <w:r>
        <w:rPr>
          <w:rStyle w:val="FootnoteReference"/>
        </w:rPr>
        <w:footnoteReference w:id="2"/>
      </w:r>
      <w:r>
        <w:t xml:space="preserve"> However, within the broad field of "Digital Humanities," an emerging </w:t>
      </w:r>
      <w:r>
        <w:rPr>
          <w:rStyle w:val="Emphasis"/>
        </w:rPr>
        <w:t>Queer</w:t>
      </w:r>
      <w:r>
        <w:t xml:space="preserve"> DH is upending this assumption. This recent work interrogates some of the ways that “queerness” might addres</w:t>
      </w:r>
      <w:r>
        <w:t xml:space="preserve">s DH research </w:t>
      </w:r>
      <w:proofErr w:type="gramStart"/>
      <w:r>
        <w:t>practices, and</w:t>
      </w:r>
      <w:proofErr w:type="gramEnd"/>
      <w:r>
        <w:t xml:space="preserve"> tends to </w:t>
      </w:r>
      <w:proofErr w:type="spellStart"/>
      <w:r>
        <w:t>center</w:t>
      </w:r>
      <w:proofErr w:type="spellEnd"/>
      <w:r>
        <w:t xml:space="preserve"> around speculative or critical making projects that emphasize the constructed nature of technical objects and promote play. For example, Zach Blas and </w:t>
      </w:r>
      <w:proofErr w:type="spellStart"/>
      <w:r>
        <w:t>micha</w:t>
      </w:r>
      <w:proofErr w:type="spellEnd"/>
      <w:r>
        <w:t xml:space="preserve"> </w:t>
      </w:r>
      <w:proofErr w:type="spellStart"/>
      <w:r>
        <w:t>cárdenas’s</w:t>
      </w:r>
      <w:proofErr w:type="spellEnd"/>
      <w:r>
        <w:t xml:space="preserve"> </w:t>
      </w:r>
      <w:proofErr w:type="spellStart"/>
      <w:r>
        <w:rPr>
          <w:rStyle w:val="Emphasis"/>
        </w:rPr>
        <w:t>transCoder</w:t>
      </w:r>
      <w:proofErr w:type="spellEnd"/>
      <w:r>
        <w:t>, a “queer programming anti-langu</w:t>
      </w:r>
      <w:r>
        <w:t>age,” features programming functions inspired by Judith Butler like the “</w:t>
      </w:r>
      <w:proofErr w:type="spellStart"/>
      <w:proofErr w:type="gramStart"/>
      <w:r>
        <w:t>destabilizationLoop</w:t>
      </w:r>
      <w:proofErr w:type="spellEnd"/>
      <w:r>
        <w:t>(</w:t>
      </w:r>
      <w:proofErr w:type="gramEnd"/>
      <w:r>
        <w:t xml:space="preserve">)” that “breaks apart any process that acts as a continuously iterating power” (“Queer Technologies / </w:t>
      </w:r>
      <w:proofErr w:type="spellStart"/>
      <w:r>
        <w:t>transCoder</w:t>
      </w:r>
      <w:proofErr w:type="spellEnd"/>
      <w:r>
        <w:t>”). Another project that probes the possibilities o</w:t>
      </w:r>
      <w:r>
        <w:t>f queerness and DH is “Queer OS: A User’s Manual.” Created by Fiona Barnett et al, these guidelines describe how various components of an operating system, such as interfaces, applications, and memory function unexpectedly within an ethos of queerness.</w:t>
      </w:r>
    </w:p>
    <w:p w:rsidR="008F4B74" w:rsidRDefault="00CF419C" w:rsidP="00297411">
      <w:pPr>
        <w:pStyle w:val="Textbody"/>
        <w:spacing w:line="480" w:lineRule="auto"/>
        <w:ind w:firstLine="709"/>
      </w:pPr>
      <w:r>
        <w:t xml:space="preserve">Although the speculative nature of these projects troubles the positivist tendencies of </w:t>
      </w:r>
      <w:r>
        <w:lastRenderedPageBreak/>
        <w:t>mainstream DH, allowing critics to imagine the emergence of queered technological contexts where functionality and productivity ar</w:t>
      </w:r>
      <w:r>
        <w:t>e not taken for granted, it overlooks the ways in which current technological systems and tools already contain elements</w:t>
      </w:r>
      <w:r w:rsidR="00297411">
        <w:t xml:space="preserve"> </w:t>
      </w:r>
      <w:r>
        <w:t>of queerness and encourage queer encounters with text.</w:t>
      </w:r>
      <w:r>
        <w:rPr>
          <w:rStyle w:val="FootnoteReference"/>
        </w:rPr>
        <w:footnoteReference w:id="3"/>
      </w:r>
      <w:r>
        <w:t xml:space="preserve"> "Queerness" in my project operates on three levels. First, on the level of subjecti</w:t>
      </w:r>
      <w:r>
        <w:t>vity, signifying nonnormative sexualities, desires, and embodiments. Second, on the level of physicality, where bodies and media are bound by the constraints of their material instantiation, in the concrete but elusive processes of "mind" and "computation.</w:t>
      </w:r>
      <w:r>
        <w:t>" Third, in an affective relation between critic and text that offers up alternative reading practices. My project seeks to carve out this queer experience of reading literature by approaching media, bodies, and text as sensuous in their materiality.</w:t>
      </w:r>
    </w:p>
    <w:p w:rsidR="008F4B74" w:rsidRDefault="00CF419C" w:rsidP="00297411">
      <w:pPr>
        <w:pStyle w:val="Textbody"/>
        <w:spacing w:line="480" w:lineRule="auto"/>
        <w:ind w:firstLine="709"/>
      </w:pPr>
      <w:r>
        <w:t>In r</w:t>
      </w:r>
      <w:r>
        <w:t>esisting the impulse for fixity, certainty, and verification, I emphasize how digital tools and methods promote experimentation and exploration, and revel in the inconsistencies, errors, and idiosyncrasies of close reading. My analysis looks to the ways th</w:t>
      </w:r>
      <w:r>
        <w:t xml:space="preserve">at both human minds and computers are prone to making mistakes and </w:t>
      </w:r>
      <w:proofErr w:type="spellStart"/>
      <w:proofErr w:type="gramStart"/>
      <w:r>
        <w:t>misreadings</w:t>
      </w:r>
      <w:proofErr w:type="spellEnd"/>
      <w:r>
        <w:t>, and</w:t>
      </w:r>
      <w:proofErr w:type="gramEnd"/>
      <w:r>
        <w:t xml:space="preserve"> takes these ironies as points of inspiration for re-imagining human-computer interactions. In reviewing various digital methods that engage reading and interpretive process</w:t>
      </w:r>
      <w:r>
        <w:t>es, such as electronic editing, social reading tools, and archival practices, I’m interested in how the logics and limitations of technology reflect the complexities of identity and engage questions about queer embodied experience and subjectivity. Here, I</w:t>
      </w:r>
      <w:r>
        <w:t xml:space="preserve"> focus on life writing and compositional forms, particularly memoirs, journals, and manuscripts by queer authors, to highlight the construction and legibility of queer embodiment and subjecthood. How do digital tools allow us to "encode" or "decode" queern</w:t>
      </w:r>
      <w:r>
        <w:t xml:space="preserve">ess in texts that trouble </w:t>
      </w:r>
      <w:r>
        <w:lastRenderedPageBreak/>
        <w:t>the stability of a writing self?</w:t>
      </w:r>
    </w:p>
    <w:p w:rsidR="008F4B74" w:rsidRDefault="00CF419C" w:rsidP="00297411">
      <w:pPr>
        <w:pStyle w:val="Textbody"/>
        <w:spacing w:line="480" w:lineRule="auto"/>
        <w:ind w:firstLine="709"/>
      </w:pPr>
      <w:r>
        <w:t>At stake throughout my project is the critic's relation to the object of study. Some DH practitioners have already proposed useful models for reading that emphasize t</w:t>
      </w:r>
      <w:r>
        <w:t>he critic's role in analysis, such as "algorithmic criticism," "deformative criticism," and "speculative computing."</w:t>
      </w:r>
      <w:r>
        <w:rPr>
          <w:rStyle w:val="FootnoteReference"/>
        </w:rPr>
        <w:footnoteReference w:id="4"/>
      </w:r>
      <w:r>
        <w:t xml:space="preserve"> These approaches are careful to temper the common reductions and rhetoric of "distant r</w:t>
      </w:r>
      <w:r>
        <w:t xml:space="preserve">eading" by being explicit about the constructed nature of data and the </w:t>
      </w:r>
      <w:proofErr w:type="spellStart"/>
      <w:r>
        <w:t>implicatedness</w:t>
      </w:r>
      <w:proofErr w:type="spellEnd"/>
      <w:r>
        <w:t xml:space="preserve"> of the literary critic in analysis. In parallel to these developments, Queer Theory has also been exploring new relations to textual objects, resisting "suspicious" or "p</w:t>
      </w:r>
      <w:r>
        <w:t xml:space="preserve">aranoid" reading practices which attempt to uncover hidden or latent "truths" about queer experience in </w:t>
      </w:r>
      <w:proofErr w:type="spellStart"/>
      <w:r>
        <w:t>favor</w:t>
      </w:r>
      <w:proofErr w:type="spellEnd"/>
      <w:r>
        <w:t xml:space="preserve"> of affective orientations.</w:t>
      </w:r>
      <w:r>
        <w:rPr>
          <w:rStyle w:val="FootnoteReference"/>
        </w:rPr>
        <w:footnoteReference w:id="5"/>
      </w:r>
      <w:r>
        <w:t xml:space="preserve"> Bringing this attitude in Queer Theory to bear on digital methodologies, my project experiments with notions of "touch" and more playful and experimental modes of reading that resist the temptations to fi</w:t>
      </w:r>
      <w:r>
        <w:t>x knowledge about queer subjects.</w:t>
      </w:r>
      <w:r>
        <w:rPr>
          <w:rStyle w:val="FootnoteReference"/>
        </w:rPr>
        <w:footnoteReference w:id="6"/>
      </w:r>
      <w:r>
        <w:t xml:space="preserve"> The mode of "touch" combines</w:t>
      </w:r>
      <w:r>
        <w:t xml:space="preserve"> lightness with depth—although "touch" is soft, it can leave a mark or impression between critic and object of study. Toward a reading practice that prevents the overidentification or determination of queer subjects,</w:t>
      </w:r>
      <w:r>
        <w:rPr>
          <w:rStyle w:val="FootnoteReference"/>
        </w:rPr>
        <w:footnoteReference w:id="7"/>
      </w:r>
      <w:r>
        <w:t xml:space="preserve"> "touch" demonstrates what DH what might learn from queer models of relationality while also animating the haptic and physical experience of engaging with texts in electronic formats where users must sw</w:t>
      </w:r>
      <w:r>
        <w:t>ipe, drag, and click their way. This reading method aims to expose what happens when we use digital media to engage with queer subjects.</w:t>
      </w:r>
    </w:p>
    <w:p w:rsidR="008F4B74" w:rsidRDefault="00CF419C" w:rsidP="00297411">
      <w:pPr>
        <w:pStyle w:val="Textbody"/>
        <w:spacing w:line="480" w:lineRule="auto"/>
        <w:ind w:firstLine="709"/>
      </w:pPr>
      <w:r>
        <w:t>Moving from method to matter, "queer" denotes not only a reading practice but also a</w:t>
      </w:r>
      <w:r>
        <w:t xml:space="preserve"> textual corpus that features queer authors and subjects. This textual corpus in particular adds compositional forms to the larger category of what </w:t>
      </w:r>
      <w:proofErr w:type="spellStart"/>
      <w:r>
        <w:t>Sidonie</w:t>
      </w:r>
      <w:proofErr w:type="spellEnd"/>
      <w:r>
        <w:t xml:space="preserve"> Smith and Julia Watson call "life </w:t>
      </w:r>
      <w:r>
        <w:lastRenderedPageBreak/>
        <w:t>writing."</w:t>
      </w:r>
      <w:r>
        <w:rPr>
          <w:rStyle w:val="FootnoteReference"/>
        </w:rPr>
        <w:footnoteReference w:id="8"/>
      </w:r>
      <w:r>
        <w:t xml:space="preserve"> Smith and Watson's capacious term, "lif</w:t>
      </w:r>
      <w:r>
        <w:t xml:space="preserve">e writing," which </w:t>
      </w:r>
      <w:proofErr w:type="spellStart"/>
      <w:r>
        <w:t>centers</w:t>
      </w:r>
      <w:proofErr w:type="spellEnd"/>
      <w:r>
        <w:t xml:space="preserve"> on a writing self, leaves out drafting and other more raw and experimental modes of writing that interrogate selfhood by posing it as an iterative practice. Therefore, to various examples of life writing, such as autobiography, me</w:t>
      </w:r>
      <w:r>
        <w:t>moir, fictionalized autobiography and autofiction, I include compositional forms of writing like journals, diaries, and manuscripts. Here, I focus on the way that these texts demonstrate a writing self or an experimental style that reflects the fragmentary</w:t>
      </w:r>
      <w:r>
        <w:t xml:space="preserve"> and accumulative nature of queer subjecthood and provides a key into reading affective, embodied experience. For example, I explore how the manuscripts and journals of Oscar Wilde, Virginia Woolf, and Katherine Mansfield continually call into question the</w:t>
      </w:r>
      <w:r>
        <w:t xml:space="preserve"> construction of embodied subjectivity. These concerns with subjectivity extend into fictional works, such as Woolf's </w:t>
      </w:r>
      <w:r>
        <w:rPr>
          <w:rStyle w:val="Emphasis"/>
        </w:rPr>
        <w:t>Orlando</w:t>
      </w:r>
      <w:r>
        <w:t xml:space="preserve"> and </w:t>
      </w:r>
      <w:proofErr w:type="spellStart"/>
      <w:r>
        <w:t>Djuna</w:t>
      </w:r>
      <w:proofErr w:type="spellEnd"/>
      <w:r>
        <w:t xml:space="preserve"> Barnes's </w:t>
      </w:r>
      <w:proofErr w:type="spellStart"/>
      <w:r>
        <w:rPr>
          <w:rStyle w:val="Emphasis"/>
        </w:rPr>
        <w:t>Nightwood</w:t>
      </w:r>
      <w:proofErr w:type="spellEnd"/>
      <w:r>
        <w:t>, whose formal experiments stage the false distinctions between fantasy and reality,</w:t>
      </w:r>
      <w:r>
        <w:rPr>
          <w:rStyle w:val="FootnoteReference"/>
        </w:rPr>
        <w:footnoteReference w:id="9"/>
      </w:r>
      <w:r>
        <w:t xml:space="preserve"> and culminate in 21st-ce</w:t>
      </w:r>
      <w:r>
        <w:t xml:space="preserve">ntury "autofiction" by Alison Bechdel, Jordy Rosenberg, </w:t>
      </w:r>
      <w:proofErr w:type="spellStart"/>
      <w:r>
        <w:t>Yiyun</w:t>
      </w:r>
      <w:proofErr w:type="spellEnd"/>
      <w:r>
        <w:t xml:space="preserve"> Li, and Carmen Maria Machado, which continue trouble the line between fiction and biography while also posing problems for keeping subjectivity both legible and dynamic.</w:t>
      </w:r>
    </w:p>
    <w:p w:rsidR="008F4B74" w:rsidRDefault="00CF419C" w:rsidP="00297411">
      <w:pPr>
        <w:pStyle w:val="Textbody"/>
        <w:spacing w:line="480" w:lineRule="auto"/>
        <w:ind w:firstLine="709"/>
      </w:pPr>
      <w:r>
        <w:t xml:space="preserve">My project </w:t>
      </w:r>
      <w:r>
        <w:t xml:space="preserve">adopts the cyborg as a figure for queer embodiment that is assembled yet </w:t>
      </w:r>
      <w:proofErr w:type="spellStart"/>
      <w:r>
        <w:t>unseamed</w:t>
      </w:r>
      <w:proofErr w:type="spellEnd"/>
      <w:r>
        <w:t xml:space="preserve">. Since Judith Butler's seminal troubling of gender in the early 90s, </w:t>
      </w:r>
      <w:proofErr w:type="spellStart"/>
      <w:r>
        <w:t>incoherences</w:t>
      </w:r>
      <w:proofErr w:type="spellEnd"/>
      <w:r>
        <w:t xml:space="preserve"> between sex, gender, and sexuality have constituted queer subjectivity. My project explores </w:t>
      </w:r>
      <w:r>
        <w:t xml:space="preserve">how these </w:t>
      </w:r>
      <w:proofErr w:type="spellStart"/>
      <w:r>
        <w:t>incoherences</w:t>
      </w:r>
      <w:proofErr w:type="spellEnd"/>
      <w:r>
        <w:t xml:space="preserve"> reverberate across neuroscientific and new media technical contexts in order to inform human-computer computer interactions. First, I embark on studies of embodied cognition, examining how neuroscientific discourses situate perceptua</w:t>
      </w:r>
      <w:r>
        <w:t xml:space="preserve">l processes (such as reading) in the body. Within these discourses, I focus on feminist accounts that </w:t>
      </w:r>
      <w:proofErr w:type="spellStart"/>
      <w:r>
        <w:t>center</w:t>
      </w:r>
      <w:proofErr w:type="spellEnd"/>
      <w:r>
        <w:t xml:space="preserve"> bodily difference in understanding cognition. Second, I delve into new media studies, particularly media archaeology, to </w:t>
      </w:r>
      <w:r>
        <w:lastRenderedPageBreak/>
        <w:t xml:space="preserve">examine the unexpected </w:t>
      </w:r>
      <w:proofErr w:type="spellStart"/>
      <w:r>
        <w:t>idi</w:t>
      </w:r>
      <w:r>
        <w:t>osyncracies</w:t>
      </w:r>
      <w:proofErr w:type="spellEnd"/>
      <w:r>
        <w:t xml:space="preserve"> of digital media. Here, I explore how the physical processes of inscription, processing, and storage disrupt our assumptions about digital immateriality, what Matt Kirschenbaum calls "screen essentialism." Situating consciousness and computatio</w:t>
      </w:r>
      <w:r>
        <w:t xml:space="preserve">n as </w:t>
      </w:r>
      <w:r>
        <w:rPr>
          <w:rStyle w:val="Emphasis"/>
        </w:rPr>
        <w:t>material</w:t>
      </w:r>
      <w:r>
        <w:t xml:space="preserve"> allows me to re-imagine Donna Haraway's cyborg as operating across biological-mechanical registers, opening up the illuminating parallels between the body and computer, for example, between neurons and transistors, memory and RAM. Interrogati</w:t>
      </w:r>
      <w:r>
        <w:t>ng the ways that certain perceptual and computational processes work across biological and mechanical levels sparks my thinking about human-machine interactions. Here, I speculate on how language marks us, triggers our emotions and memories to create aesth</w:t>
      </w:r>
      <w:r>
        <w:t>etic, affective reading experiences.</w:t>
      </w:r>
    </w:p>
    <w:p w:rsidR="008F4B74" w:rsidRDefault="00CF419C" w:rsidP="00297411">
      <w:pPr>
        <w:pStyle w:val="Textbody"/>
        <w:spacing w:line="480" w:lineRule="auto"/>
        <w:ind w:firstLine="709"/>
      </w:pPr>
      <w:r>
        <w:t xml:space="preserve">My emphasis on queer relationality as a critical method for working with digital media naturally leads me to theorizing about the unexpected interactions humans have with their world. Here, I'm </w:t>
      </w:r>
      <w:r>
        <w:t>interested in the potential for queer digital tools to facilitate aesthetic encounters between reader and object. By opening up the way we use the digital tools to considerations about our embodied experience with them, we expand our understanding about hu</w:t>
      </w:r>
      <w:r>
        <w:t>man-</w:t>
      </w:r>
      <w:proofErr w:type="spellStart"/>
      <w:r>
        <w:t>compuer</w:t>
      </w:r>
      <w:proofErr w:type="spellEnd"/>
      <w:r>
        <w:t xml:space="preserve"> interactions beyond traditional knowledge structures and discipline boundaries. To fully explore models of knowing based on feeling, I turn to new media, new materialism, and disability studies. Thinkers as ranged as Steven </w:t>
      </w:r>
      <w:proofErr w:type="spellStart"/>
      <w:r>
        <w:t>Shaviro</w:t>
      </w:r>
      <w:proofErr w:type="spellEnd"/>
      <w:r>
        <w:t>, Jane Bennet</w:t>
      </w:r>
      <w:r>
        <w:t xml:space="preserve">t, John Durham Peters, and Mark Hansen, offer models that prioritize sensuous and aesthetic experience over epistemology. For example, Steven </w:t>
      </w:r>
      <w:proofErr w:type="spellStart"/>
      <w:r>
        <w:t>Shaviro</w:t>
      </w:r>
      <w:proofErr w:type="spellEnd"/>
      <w:r>
        <w:t xml:space="preserve">, who draws from Alfred N. Whitehead's concept of "prehension," argues that feeling is the primordial form </w:t>
      </w:r>
      <w:r>
        <w:t>of experience, where humans are compelled to speculate or "think outside [their] own thought" in the form of aesthetic semblances (155-6). Moving to disability studies, Victoria Pitts-Taylor draws the concept of "mis/fitting" into models of embodied cognit</w:t>
      </w:r>
      <w:r>
        <w:t>ion in order to present disability as a temporally and spatially specific attempt at connection (or "fitting") between the human body and its surrounding world. In concretizing the interactions between man and machine as aesthetic and sensory, these models</w:t>
      </w:r>
      <w:r>
        <w:t xml:space="preserve"> complicate the easy encoding or decoding of queer embodied experience. Throughout my project, I look at electronic editing schemas that mark elusive </w:t>
      </w:r>
      <w:r>
        <w:lastRenderedPageBreak/>
        <w:t>subjectivities, digital annotation tools that visualize affective responses to reading, and archival digit</w:t>
      </w:r>
      <w:r>
        <w:t>ization efforts that animate the past.</w:t>
      </w:r>
    </w:p>
    <w:p w:rsidR="008F4B74" w:rsidRDefault="00CF419C" w:rsidP="00297411">
      <w:pPr>
        <w:pStyle w:val="Textbody"/>
        <w:spacing w:line="480" w:lineRule="auto"/>
        <w:ind w:firstLine="709"/>
      </w:pPr>
      <w:r>
        <w:t>Each chapter of my project takes up a different aspect of digital media to explore a facet of this central question: How do our current digital tools facilitate queer encounters with literat</w:t>
      </w:r>
      <w:r>
        <w:t>ure? This examination addresses various digital tools across reading, editing, teaching, and archiving, to push against the idea that these methods are somehow more objective, rational, or verifiable than traditional practices. My first chapter asks what d</w:t>
      </w:r>
      <w:r>
        <w:t xml:space="preserve">igital methods have to learn from Queer </w:t>
      </w:r>
      <w:proofErr w:type="gramStart"/>
      <w:r>
        <w:t>Theory, and</w:t>
      </w:r>
      <w:proofErr w:type="gramEnd"/>
      <w:r>
        <w:t xml:space="preserve"> lays out a model of relationality that guides the rest of my project. My second chapter turns to a popular editing standard for text </w:t>
      </w:r>
      <w:proofErr w:type="gramStart"/>
      <w:r>
        <w:t>encoding, and</w:t>
      </w:r>
      <w:proofErr w:type="gramEnd"/>
      <w:r>
        <w:t xml:space="preserve"> posits how this method might encode embodied experience. </w:t>
      </w:r>
      <w:r>
        <w:t>My third chapter describes a classroom experiment with a social annotation tool that visualizes nonverbal and affective responses to reading. My final chapter explores how archival practices subvert existing structures of knowledge and access, and point to</w:t>
      </w:r>
      <w:r>
        <w:t xml:space="preserve"> the ways that digital media engages theories of queer temporality. Though these chapters range over a variety of tools and areas of study, they are constrained by </w:t>
      </w:r>
      <w:proofErr w:type="spellStart"/>
      <w:proofErr w:type="gramStart"/>
      <w:r>
        <w:t>a</w:t>
      </w:r>
      <w:proofErr w:type="spellEnd"/>
      <w:proofErr w:type="gramEnd"/>
      <w:r>
        <w:t xml:space="preserve"> investment to seek out queerness with our existing digital methodologies.</w:t>
      </w:r>
    </w:p>
    <w:p w:rsidR="008F4B74" w:rsidRDefault="00CF419C" w:rsidP="00297411">
      <w:pPr>
        <w:pStyle w:val="Textbody"/>
        <w:spacing w:line="480" w:lineRule="auto"/>
        <w:ind w:firstLine="709"/>
      </w:pPr>
      <w:r>
        <w:t>The first chapt</w:t>
      </w:r>
      <w:r>
        <w:t xml:space="preserve">er, "Reading: 'Touching without Touching,'" lays out what Digital Humanities methodologies might learn from Queer Theory. This chapter looks at specific reading practices by Eve </w:t>
      </w:r>
      <w:proofErr w:type="spellStart"/>
      <w:r>
        <w:t>Kosofsky</w:t>
      </w:r>
      <w:proofErr w:type="spellEnd"/>
      <w:r>
        <w:t xml:space="preserve"> Sedgwick and Heather Love, which question the proper relationship of </w:t>
      </w:r>
      <w:r>
        <w:t>the critic to the object of study. Sedgwick's ideas about "touching/feeling" and Love's notion of "touching without touching" pose queer modes of relationality that do not presume full connections as prerequisite for analysis. This chapter engages these te</w:t>
      </w:r>
      <w:r>
        <w:t>chniques with various critical methods from the Digital Humanities, including distant, surface, and post-critical reading, and deformative, algorithmic, and speculative criticism. I pay particular attention to how digital formats and interfaces might facil</w:t>
      </w:r>
      <w:r>
        <w:t xml:space="preserve">itate queer critical methods, and I speculate on the intimate process of engaging with literature on a computer, where users can manipulate and transform text in virtually </w:t>
      </w:r>
      <w:r>
        <w:lastRenderedPageBreak/>
        <w:t>infinite and unique ways. Comparing three very different kinds of digital projects b</w:t>
      </w:r>
      <w:r>
        <w:t xml:space="preserve">ased on text manipulation, including the text analysis web application </w:t>
      </w:r>
      <w:proofErr w:type="spellStart"/>
      <w:r>
        <w:rPr>
          <w:rStyle w:val="Emphasis"/>
        </w:rPr>
        <w:t>Voyant</w:t>
      </w:r>
      <w:proofErr w:type="spellEnd"/>
      <w:r>
        <w:rPr>
          <w:rStyle w:val="Emphasis"/>
        </w:rPr>
        <w:t>-Tools</w:t>
      </w:r>
      <w:r>
        <w:t xml:space="preserve">, the text encoding archive, </w:t>
      </w:r>
      <w:r>
        <w:rPr>
          <w:rStyle w:val="Emphasis"/>
        </w:rPr>
        <w:t>Women Writers Online</w:t>
      </w:r>
      <w:r>
        <w:t xml:space="preserve">, and a hypertext novella by Caitlin Fischer, </w:t>
      </w:r>
      <w:r>
        <w:rPr>
          <w:rStyle w:val="Emphasis"/>
        </w:rPr>
        <w:t>These Waves of Girls</w:t>
      </w:r>
      <w:r>
        <w:t>, I explain how these tools work alongside the reader’s in</w:t>
      </w:r>
      <w:r>
        <w:t>tuition, in what Jerome McGann calls a “prosthetic extension of that demand for critical reflection,” by which the reader is able to feel her way through the text (18). In particular, I find that the haptic and exploratory activity of working with these to</w:t>
      </w:r>
      <w:r>
        <w:t>ols enlivens the reading process by allowing the reader to play, experiment, and imagine new connections to the textual object.</w:t>
      </w:r>
    </w:p>
    <w:p w:rsidR="008F4B74" w:rsidRDefault="00CF419C" w:rsidP="00297411">
      <w:pPr>
        <w:pStyle w:val="Textbody"/>
        <w:spacing w:line="480" w:lineRule="auto"/>
        <w:ind w:firstLine="709"/>
      </w:pPr>
      <w:r>
        <w:t>The second chapter, "Editing: Encoding Embodiment," examines the instability of queer identity and subjecthood against the limi</w:t>
      </w:r>
      <w:r>
        <w:t>tations and fixities of computational methods. How do the abstractions and structures of digital formats register the complexities of embodied experience and identity? To answer this question, I examine how one might edit, or "encode" manuscripts, diaries,</w:t>
      </w:r>
      <w:r>
        <w:t xml:space="preserve"> and autofiction that display queer struggles with subjecthood. First, I explore TEI (the Text Encoding Initiative), an encoding standard or "</w:t>
      </w:r>
      <w:proofErr w:type="spellStart"/>
      <w:r>
        <w:t>markup</w:t>
      </w:r>
      <w:proofErr w:type="spellEnd"/>
      <w:r>
        <w:t xml:space="preserve"> language" for electronic editing, and its method for handling complex textual data. Here, I use TEI to </w:t>
      </w:r>
      <w:proofErr w:type="spellStart"/>
      <w:r>
        <w:t>mark</w:t>
      </w:r>
      <w:r>
        <w:t xml:space="preserve"> up</w:t>
      </w:r>
      <w:proofErr w:type="spellEnd"/>
      <w:r>
        <w:t xml:space="preserve"> Oscar Wilde's manuscript of </w:t>
      </w:r>
      <w:r>
        <w:rPr>
          <w:rStyle w:val="Emphasis"/>
        </w:rPr>
        <w:t xml:space="preserve">The Picture of Dorian </w:t>
      </w:r>
      <w:proofErr w:type="spellStart"/>
      <w:r>
        <w:rPr>
          <w:rStyle w:val="Emphasis"/>
        </w:rPr>
        <w:t>Gray</w:t>
      </w:r>
      <w:proofErr w:type="spellEnd"/>
      <w:r>
        <w:t xml:space="preserve">, which was repeatedly edited by Wilde to minimize homoerotic content. How might editors approach the rigidity of encoding standards in order to address embodied experience present in tonal shifts, </w:t>
      </w:r>
      <w:r>
        <w:t xml:space="preserve">elisions, and revisions over time? Throughout my conversation about </w:t>
      </w:r>
      <w:r>
        <w:rPr>
          <w:rStyle w:val="Emphasis"/>
        </w:rPr>
        <w:t xml:space="preserve">Dorian </w:t>
      </w:r>
      <w:proofErr w:type="spellStart"/>
      <w:r>
        <w:rPr>
          <w:rStyle w:val="Emphasis"/>
        </w:rPr>
        <w:t>Gray</w:t>
      </w:r>
      <w:proofErr w:type="spellEnd"/>
      <w:r>
        <w:t>, I bring up examples of modernist diaries by Virginia Woolf and Katherine Mansfield to multiply the alternative figurations of queer selfhood. Finally, in an example of 21st-ce</w:t>
      </w:r>
      <w:r>
        <w:t xml:space="preserve">ntury autofiction by </w:t>
      </w:r>
      <w:proofErr w:type="spellStart"/>
      <w:r>
        <w:t>Yiyun</w:t>
      </w:r>
      <w:proofErr w:type="spellEnd"/>
      <w:r>
        <w:t xml:space="preserve"> Li, </w:t>
      </w:r>
      <w:r>
        <w:rPr>
          <w:rStyle w:val="Emphasis"/>
        </w:rPr>
        <w:t>Dear Friend, from my Life I Write to you in your Life</w:t>
      </w:r>
      <w:r>
        <w:t>, I show how these figurations of queerness endure over time and across subject identities. This examination finds that queer experience is never fully legible, despite our</w:t>
      </w:r>
      <w:r>
        <w:t xml:space="preserve"> tools.</w:t>
      </w:r>
    </w:p>
    <w:p w:rsidR="008F4B74" w:rsidRDefault="00CF419C" w:rsidP="00297411">
      <w:pPr>
        <w:pStyle w:val="Textbody"/>
        <w:spacing w:line="480" w:lineRule="auto"/>
        <w:ind w:firstLine="709"/>
      </w:pPr>
      <w:r>
        <w:t xml:space="preserve">The third chapter, "Teaching: Social Annotation," questions how digital annotation tools might facilitate embodied interactions with text. To begin to answer this question, I examine </w:t>
      </w:r>
      <w:r>
        <w:lastRenderedPageBreak/>
        <w:t>biological processes of perception and analogies between man and</w:t>
      </w:r>
      <w:r>
        <w:t xml:space="preserve"> machine, taking up the figure of the cyborg. This figure of human-computer engagement allows me to address the unexpected affinities that emerge in the interface between reader and text. Taking social annotation as a test case, I examine a particular digi</w:t>
      </w:r>
      <w:r>
        <w:t xml:space="preserve">tal annotation tool that I've modified for purposes of marking </w:t>
      </w:r>
      <w:proofErr w:type="spellStart"/>
      <w:r>
        <w:t>prediscursive</w:t>
      </w:r>
      <w:proofErr w:type="spellEnd"/>
      <w:r>
        <w:t xml:space="preserve"> responses to reading, by which I mean the reactions and sensations that occur prior to articulated response. As a digital component of my dissertation, this annotation tool is bui</w:t>
      </w:r>
      <w:r>
        <w:t xml:space="preserve">lt to resist the tendency of other annotation tools (and educational technology solutions more generally) to track, quantify, and assess student performance. Instead of having users type their comments, my tool offers a highlighter in primary </w:t>
      </w:r>
      <w:proofErr w:type="spellStart"/>
      <w:r>
        <w:t>colors</w:t>
      </w:r>
      <w:proofErr w:type="spellEnd"/>
      <w:r>
        <w:t xml:space="preserve">, red, </w:t>
      </w:r>
      <w:r>
        <w:t xml:space="preserve">yellow, and blue. Due to their very low opacities, these </w:t>
      </w:r>
      <w:proofErr w:type="spellStart"/>
      <w:r>
        <w:t>colors</w:t>
      </w:r>
      <w:proofErr w:type="spellEnd"/>
      <w:r>
        <w:t xml:space="preserve"> can be layered, one over another, to create secondary and tertiary </w:t>
      </w:r>
      <w:proofErr w:type="spellStart"/>
      <w:r>
        <w:t>color</w:t>
      </w:r>
      <w:proofErr w:type="spellEnd"/>
      <w:r>
        <w:t xml:space="preserve"> combinations. When used with a social reading context, I imagine that the </w:t>
      </w:r>
      <w:proofErr w:type="spellStart"/>
      <w:r>
        <w:t>color</w:t>
      </w:r>
      <w:proofErr w:type="spellEnd"/>
      <w:r>
        <w:t xml:space="preserve"> </w:t>
      </w:r>
      <w:proofErr w:type="spellStart"/>
      <w:r>
        <w:t>layerings</w:t>
      </w:r>
      <w:proofErr w:type="spellEnd"/>
      <w:r>
        <w:t xml:space="preserve"> will create a "heatmap" of di</w:t>
      </w:r>
      <w:r>
        <w:t xml:space="preserve">fferent reactions to the text. This pedagogical experiment hypothesizes that alternative reactions to reading will materialize in the </w:t>
      </w:r>
      <w:proofErr w:type="spellStart"/>
      <w:r>
        <w:t>color</w:t>
      </w:r>
      <w:proofErr w:type="spellEnd"/>
      <w:r>
        <w:t xml:space="preserve"> mixtures, in the alchemy of dissonances that layering creates. I run experiments in reading Virginia Woolf's </w:t>
      </w:r>
      <w:r>
        <w:rPr>
          <w:rStyle w:val="Emphasis"/>
        </w:rPr>
        <w:t>Orlando</w:t>
      </w:r>
      <w:r>
        <w:t xml:space="preserve">, </w:t>
      </w:r>
      <w:proofErr w:type="spellStart"/>
      <w:r>
        <w:t>Djuna</w:t>
      </w:r>
      <w:proofErr w:type="spellEnd"/>
      <w:r>
        <w:t xml:space="preserve"> Barnes’s </w:t>
      </w:r>
      <w:proofErr w:type="spellStart"/>
      <w:r>
        <w:rPr>
          <w:rStyle w:val="Emphasis"/>
        </w:rPr>
        <w:t>Nightwood</w:t>
      </w:r>
      <w:proofErr w:type="spellEnd"/>
      <w:r>
        <w:t xml:space="preserve">, and Roland Barthes's </w:t>
      </w:r>
      <w:r>
        <w:rPr>
          <w:rStyle w:val="Emphasis"/>
        </w:rPr>
        <w:t>Roland Barthes by Roland Barthes</w:t>
      </w:r>
      <w:r>
        <w:t>. I examine how annotation might harness cognition, affect, and embodiment as formal strategies in these texts.</w:t>
      </w:r>
    </w:p>
    <w:p w:rsidR="008F4B74" w:rsidRDefault="00CF419C" w:rsidP="00297411">
      <w:pPr>
        <w:pStyle w:val="Textbody"/>
        <w:spacing w:line="480" w:lineRule="auto"/>
        <w:ind w:firstLine="709"/>
      </w:pPr>
      <w:r>
        <w:t>The fourth chapter, "Archiving: Feeling Backward / Feed Forwar</w:t>
      </w:r>
      <w:r>
        <w:t xml:space="preserve">d," explores queer temporality's connection to new media in order to disrupt typical notions of the archive. How do displacements across our understanding of media, perception, and time affect our experience with literary objects in the archive? How might </w:t>
      </w:r>
      <w:r>
        <w:t>new media animate the past? Here, various displacements between our encounter with digitized literary and cultural objects and their functionality offer a model for thinking about our interaction with these objects. I embark on a deep reading of digital me</w:t>
      </w:r>
      <w:r>
        <w:t>dia, exploring the central displacement between what we see on the screen and what is inscribed in the computer’s hardware—–what Matt Kirschenbaum calls the levels of formal and forensic materiality. I consider these levels of digital materiality alongside</w:t>
      </w:r>
      <w:r>
        <w:t xml:space="preserve"> theories of temporality and perception from queer theory and new media studies. What does queerness as </w:t>
      </w:r>
      <w:r>
        <w:lastRenderedPageBreak/>
        <w:t>anticipatory (José Munoz's "not here yet") or backward looking (Heather Love's "feeling backward") have in common with ideas about new media changing ou</w:t>
      </w:r>
      <w:r>
        <w:t>r perceptual experience of the world (Mark Hansen's "feed forward")?</w:t>
      </w:r>
      <w:r>
        <w:rPr>
          <w:rStyle w:val="FootnoteReference"/>
        </w:rPr>
        <w:footnoteReference w:id="10"/>
      </w:r>
      <w:r>
        <w:t xml:space="preserve"> My deep read</w:t>
      </w:r>
      <w:r>
        <w:t xml:space="preserve">ing of computer hardware and software evokes the temporal and sensory displacements from queer theory to offer possibilities for animating the archive. This chapter considers a community archive, the </w:t>
      </w:r>
      <w:r>
        <w:rPr>
          <w:rStyle w:val="Emphasis"/>
        </w:rPr>
        <w:t>Lesbian Herstory Archive</w:t>
      </w:r>
      <w:r>
        <w:t xml:space="preserve"> in Brooklyn, New York, alongsid</w:t>
      </w:r>
      <w:r>
        <w:t>e 21st-century autofiction with archival themes by Alison Bechdel, Carmen Maria Machado, and Jordy Rosenberg. How do community archival practices and digitization efforts change our assumptions about what counts as "archival"? This examination of 21st-cent</w:t>
      </w:r>
      <w:r>
        <w:t>ury autofiction refigures the ideas of archival preservation and animation in print, demonstrating how these authors write through enduring (</w:t>
      </w:r>
      <w:proofErr w:type="spellStart"/>
      <w:r>
        <w:t>im</w:t>
      </w:r>
      <w:proofErr w:type="spellEnd"/>
      <w:r>
        <w:t>)possibilities of writing the self.</w:t>
      </w: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Textbody"/>
        <w:spacing w:line="480" w:lineRule="auto"/>
        <w:ind w:firstLine="709"/>
      </w:pPr>
    </w:p>
    <w:p w:rsidR="00297411" w:rsidRDefault="00297411" w:rsidP="00297411">
      <w:pPr>
        <w:pStyle w:val="Heading2"/>
        <w:numPr>
          <w:ilvl w:val="0"/>
          <w:numId w:val="0"/>
        </w:numPr>
        <w:ind w:left="576" w:hanging="576"/>
        <w:rPr>
          <w:rFonts w:ascii="Times New Roman" w:hAnsi="Times New Roman" w:cs="Times New Roman"/>
        </w:rPr>
      </w:pPr>
    </w:p>
    <w:p w:rsidR="00297411" w:rsidRDefault="00297411" w:rsidP="00297411">
      <w:pPr>
        <w:pStyle w:val="Heading2"/>
        <w:numPr>
          <w:ilvl w:val="0"/>
          <w:numId w:val="0"/>
        </w:numPr>
        <w:ind w:left="576" w:hanging="576"/>
        <w:rPr>
          <w:rFonts w:ascii="Times New Roman" w:hAnsi="Times New Roman" w:cs="Times New Roman"/>
        </w:rPr>
      </w:pPr>
      <w:r w:rsidRPr="007A72B3">
        <w:rPr>
          <w:rFonts w:ascii="Times New Roman" w:hAnsi="Times New Roman" w:cs="Times New Roman"/>
        </w:rPr>
        <w:t>Works Cited</w:t>
      </w:r>
    </w:p>
    <w:p w:rsidR="00297411" w:rsidRDefault="00297411" w:rsidP="00297411">
      <w:pPr>
        <w:pStyle w:val="NormalWeb"/>
        <w:spacing w:before="0" w:beforeAutospacing="0" w:after="0" w:afterAutospacing="0"/>
        <w:textAlignment w:val="baseline"/>
        <w:rPr>
          <w:color w:val="000000"/>
        </w:rPr>
      </w:pPr>
    </w:p>
    <w:p w:rsidR="00297411" w:rsidRDefault="00297411" w:rsidP="00297411">
      <w:pPr>
        <w:pStyle w:val="NormalWeb"/>
        <w:spacing w:before="0" w:beforeAutospacing="0" w:after="240" w:afterAutospacing="0" w:line="360" w:lineRule="auto"/>
        <w:contextualSpacing/>
        <w:textAlignment w:val="baseline"/>
        <w:rPr>
          <w:i/>
          <w:iCs/>
        </w:rPr>
      </w:pPr>
      <w:r w:rsidRPr="00950B75">
        <w:t xml:space="preserve">Amin, </w:t>
      </w:r>
      <w:proofErr w:type="spellStart"/>
      <w:r w:rsidRPr="00950B75">
        <w:t>Kadji</w:t>
      </w:r>
      <w:proofErr w:type="spellEnd"/>
      <w:r w:rsidRPr="00950B75">
        <w:t xml:space="preserve">. "Haunted by the 1990s: Queer theory's affective histories." </w:t>
      </w:r>
      <w:r w:rsidRPr="00950B75">
        <w:rPr>
          <w:i/>
          <w:iCs/>
        </w:rPr>
        <w:t xml:space="preserve">WSQ: Women's Studies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Quarterly</w:t>
      </w:r>
      <w:r w:rsidRPr="00950B75">
        <w:t xml:space="preserve"> 44.3 (2016): 173-189.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Anzaldua, Gloria. </w:t>
      </w:r>
      <w:r>
        <w:rPr>
          <w:i/>
          <w:iCs/>
          <w:color w:val="000000"/>
        </w:rPr>
        <w:t>Borderlands/La Frontera: The New Mestiza</w:t>
      </w:r>
      <w:r>
        <w:rPr>
          <w:color w:val="000000"/>
        </w:rPr>
        <w:t>. 1987.</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Baldwin, James. </w:t>
      </w:r>
      <w:r w:rsidRPr="00B849F2">
        <w:rPr>
          <w:i/>
          <w:iCs/>
          <w:color w:val="000000"/>
        </w:rPr>
        <w:t>Giovanni's Room</w:t>
      </w:r>
      <w:r w:rsidRPr="00B849F2">
        <w:rPr>
          <w:color w:val="000000"/>
        </w:rPr>
        <w:t>. 1956.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Barnes, </w:t>
      </w:r>
      <w:proofErr w:type="spellStart"/>
      <w:r>
        <w:rPr>
          <w:color w:val="000000"/>
        </w:rPr>
        <w:t>Djuna</w:t>
      </w:r>
      <w:proofErr w:type="spellEnd"/>
      <w:r>
        <w:rPr>
          <w:color w:val="000000"/>
        </w:rPr>
        <w:t xml:space="preserve">. </w:t>
      </w:r>
      <w:proofErr w:type="spellStart"/>
      <w:r>
        <w:rPr>
          <w:i/>
          <w:iCs/>
          <w:color w:val="000000"/>
        </w:rPr>
        <w:t>Nightwood</w:t>
      </w:r>
      <w:proofErr w:type="spellEnd"/>
      <w:r>
        <w:rPr>
          <w:color w:val="000000"/>
        </w:rPr>
        <w:t>. 1936.</w:t>
      </w:r>
    </w:p>
    <w:p w:rsidR="00297411" w:rsidRDefault="00297411" w:rsidP="00297411">
      <w:pPr>
        <w:pStyle w:val="NormalWeb"/>
        <w:spacing w:before="0" w:beforeAutospacing="0" w:after="240" w:afterAutospacing="0" w:line="360" w:lineRule="auto"/>
        <w:contextualSpacing/>
        <w:textAlignment w:val="baseline"/>
      </w:pPr>
      <w:r w:rsidRPr="00E63B07">
        <w:t xml:space="preserve">Barnett, </w:t>
      </w:r>
      <w:r>
        <w:t xml:space="preserve">Fiona, </w:t>
      </w:r>
      <w:r w:rsidRPr="00E63B07">
        <w:t xml:space="preserve">Zach Blas, Micha Cárdenas, Jacob Gaboury, Jessica Marie Johnson, and </w:t>
      </w:r>
    </w:p>
    <w:p w:rsidR="00297411" w:rsidRPr="00E63B07" w:rsidRDefault="00297411" w:rsidP="00297411">
      <w:pPr>
        <w:pStyle w:val="NormalWeb"/>
        <w:spacing w:before="0" w:beforeAutospacing="0" w:after="240" w:afterAutospacing="0" w:line="360" w:lineRule="auto"/>
        <w:ind w:left="720"/>
        <w:contextualSpacing/>
        <w:textAlignment w:val="baseline"/>
      </w:pPr>
      <w:r w:rsidRPr="00E63B07">
        <w:t>Margaret Rhee. “</w:t>
      </w:r>
      <w:proofErr w:type="spellStart"/>
      <w:r>
        <w:fldChar w:fldCharType="begin"/>
      </w:r>
      <w:r>
        <w:instrText xml:space="preserve"> HYPERLINK "https://dhdebates.gc.cuny.edu/read/untitled/section/e246e073-9e27-4bb2-88b2-af1676cb4a94" \l "ch05" </w:instrText>
      </w:r>
      <w:r>
        <w:fldChar w:fldCharType="separate"/>
      </w:r>
      <w:r w:rsidRPr="00E63B07">
        <w:rPr>
          <w:rStyle w:val="Hyperlink"/>
        </w:rPr>
        <w:t>QueerOS</w:t>
      </w:r>
      <w:proofErr w:type="spellEnd"/>
      <w:r w:rsidRPr="00E63B07">
        <w:rPr>
          <w:rStyle w:val="Hyperlink"/>
        </w:rPr>
        <w:t>: A User’s Manual</w:t>
      </w:r>
      <w:r>
        <w:rPr>
          <w:rStyle w:val="Hyperlink"/>
        </w:rPr>
        <w:fldChar w:fldCharType="end"/>
      </w:r>
      <w:r w:rsidRPr="00E63B07">
        <w:t xml:space="preserve">.” </w:t>
      </w:r>
      <w:r w:rsidRPr="00E63B07">
        <w:rPr>
          <w:i/>
          <w:iCs/>
        </w:rPr>
        <w:t>Debates in the Digital Humanities</w:t>
      </w:r>
      <w:r w:rsidRPr="00E63B07">
        <w:t>,</w:t>
      </w:r>
      <w:r>
        <w:t xml:space="preserve">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Barthes, Roland. </w:t>
      </w:r>
      <w:proofErr w:type="gramStart"/>
      <w:r>
        <w:rPr>
          <w:i/>
          <w:iCs/>
          <w:color w:val="000000"/>
        </w:rPr>
        <w:t>R.B.</w:t>
      </w:r>
      <w:r>
        <w:rPr>
          <w:color w:val="000000"/>
        </w:rPr>
        <w:t>.</w:t>
      </w:r>
      <w:proofErr w:type="gramEnd"/>
      <w:r>
        <w:rPr>
          <w:color w:val="000000"/>
        </w:rPr>
        <w:t xml:space="preserve"> 1975.</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Barthes, Roland. </w:t>
      </w:r>
      <w:r w:rsidRPr="00B849F2">
        <w:rPr>
          <w:i/>
          <w:iCs/>
          <w:color w:val="000000"/>
        </w:rPr>
        <w:t>S/Z</w:t>
      </w:r>
      <w:r w:rsidRPr="00B849F2">
        <w:rPr>
          <w:color w:val="000000"/>
        </w:rPr>
        <w:t>. 1970.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Bechdel, Alison. </w:t>
      </w:r>
      <w:r>
        <w:rPr>
          <w:i/>
          <w:iCs/>
          <w:color w:val="000000"/>
        </w:rPr>
        <w:t>Are You My Mother? A Comic Drama</w:t>
      </w:r>
      <w:r>
        <w:rPr>
          <w:color w:val="000000"/>
        </w:rPr>
        <w:t>. 2012.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Bennett, Jane. </w:t>
      </w:r>
      <w:r w:rsidRPr="00B849F2">
        <w:rPr>
          <w:i/>
          <w:iCs/>
          <w:color w:val="000000"/>
        </w:rPr>
        <w:t>Vibrant Matter: A Political Ecology of Things</w:t>
      </w:r>
      <w:r w:rsidRPr="00B849F2">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sidRPr="00B849F2">
        <w:rPr>
          <w:color w:val="000000"/>
        </w:rPr>
        <w:t>Bersani</w:t>
      </w:r>
      <w:proofErr w:type="spellEnd"/>
      <w:r w:rsidRPr="00B849F2">
        <w:rPr>
          <w:color w:val="000000"/>
        </w:rPr>
        <w:t>, Leo. “Is the Rectum a Grave?” 1987.</w:t>
      </w:r>
    </w:p>
    <w:p w:rsidR="00297411" w:rsidRPr="00E63B07" w:rsidRDefault="00297411" w:rsidP="00297411">
      <w:pPr>
        <w:pStyle w:val="NormalWeb"/>
        <w:spacing w:before="0" w:beforeAutospacing="0" w:after="240" w:afterAutospacing="0" w:line="360" w:lineRule="auto"/>
        <w:contextualSpacing/>
        <w:textAlignment w:val="baseline"/>
        <w:rPr>
          <w:color w:val="000000"/>
        </w:rPr>
      </w:pPr>
      <w:r w:rsidRPr="00E63B07">
        <w:t xml:space="preserve">Zach Blas, </w:t>
      </w:r>
      <w:proofErr w:type="spellStart"/>
      <w:r w:rsidRPr="00E63B07">
        <w:t>micha</w:t>
      </w:r>
      <w:proofErr w:type="spellEnd"/>
      <w:r w:rsidRPr="00E63B07">
        <w:t xml:space="preserve"> </w:t>
      </w:r>
      <w:proofErr w:type="spellStart"/>
      <w:r w:rsidRPr="00E63B07">
        <w:t>cárdenas</w:t>
      </w:r>
      <w:proofErr w:type="spellEnd"/>
      <w:r w:rsidRPr="00E63B07">
        <w:t xml:space="preserve">. </w:t>
      </w:r>
      <w:hyperlink r:id="rId7" w:history="1">
        <w:r w:rsidRPr="00E63B07">
          <w:rPr>
            <w:rStyle w:val="Hyperlink"/>
            <w:i/>
            <w:iCs/>
          </w:rPr>
          <w:t xml:space="preserve">Queer Technologies / </w:t>
        </w:r>
        <w:proofErr w:type="spellStart"/>
        <w:r w:rsidRPr="00E63B07">
          <w:rPr>
            <w:rStyle w:val="Hyperlink"/>
            <w:i/>
            <w:iCs/>
          </w:rPr>
          <w:t>TransCoder</w:t>
        </w:r>
        <w:proofErr w:type="spellEnd"/>
      </w:hyperlink>
      <w:r w:rsidRPr="00E63B07">
        <w:t>.  2007-2012.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Butler, Judith. </w:t>
      </w:r>
      <w:r>
        <w:rPr>
          <w:i/>
          <w:iCs/>
          <w:color w:val="000000"/>
        </w:rPr>
        <w:t>Bodies That Matter</w:t>
      </w:r>
      <w:r>
        <w:rPr>
          <w:color w:val="000000"/>
        </w:rPr>
        <w:t>. 1993.</w:t>
      </w:r>
    </w:p>
    <w:p w:rsidR="00297411" w:rsidRPr="00950B75" w:rsidRDefault="00297411" w:rsidP="00297411">
      <w:pPr>
        <w:pStyle w:val="NormalWeb"/>
        <w:spacing w:before="0" w:beforeAutospacing="0" w:after="240" w:afterAutospacing="0" w:line="360" w:lineRule="auto"/>
        <w:contextualSpacing/>
        <w:textAlignment w:val="baseline"/>
        <w:rPr>
          <w:color w:val="000000"/>
        </w:rPr>
      </w:pPr>
      <w:r w:rsidRPr="00950B75">
        <w:t xml:space="preserve">Butler, Judith. "Critically queer." </w:t>
      </w:r>
      <w:r w:rsidRPr="00950B75">
        <w:rPr>
          <w:i/>
          <w:iCs/>
        </w:rPr>
        <w:t>GLQ: A journal of Lesbian and Gay Studies</w:t>
      </w:r>
      <w:r w:rsidRPr="00950B75">
        <w:t xml:space="preserve"> 1.1 (1993): 17-32.</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Caldwell, Kelly. "</w:t>
      </w:r>
      <w:hyperlink r:id="rId8" w:history="1">
        <w:r w:rsidRPr="00B849F2">
          <w:rPr>
            <w:rStyle w:val="Hyperlink"/>
            <w:color w:val="1155CC"/>
          </w:rPr>
          <w:t>The Torment of Queer Literature</w:t>
        </w:r>
      </w:hyperlink>
      <w:r w:rsidRPr="00B849F2">
        <w:rPr>
          <w:color w:val="000000"/>
        </w:rPr>
        <w:t xml:space="preserve">," </w:t>
      </w:r>
      <w:r w:rsidRPr="00B849F2">
        <w:rPr>
          <w:i/>
          <w:iCs/>
          <w:color w:val="000000"/>
        </w:rPr>
        <w:t>The Rumpus</w:t>
      </w:r>
      <w:r w:rsidRPr="00B849F2">
        <w:rPr>
          <w:color w:val="000000"/>
        </w:rPr>
        <w:t>. 2018.</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proofErr w:type="spellStart"/>
      <w:r w:rsidRPr="00B849F2">
        <w:rPr>
          <w:color w:val="000000"/>
        </w:rPr>
        <w:t>Caughie</w:t>
      </w:r>
      <w:proofErr w:type="spellEnd"/>
      <w:r w:rsidRPr="00B849F2">
        <w:rPr>
          <w:color w:val="000000"/>
        </w:rPr>
        <w:t xml:space="preserve">, Emily </w:t>
      </w:r>
      <w:proofErr w:type="spellStart"/>
      <w:r w:rsidRPr="00B849F2">
        <w:rPr>
          <w:color w:val="000000"/>
        </w:rPr>
        <w:t>Datskou</w:t>
      </w:r>
      <w:proofErr w:type="spellEnd"/>
      <w:r w:rsidRPr="00B849F2">
        <w:rPr>
          <w:color w:val="000000"/>
        </w:rPr>
        <w:t xml:space="preserve"> and Rebecca Parker. “</w:t>
      </w:r>
      <w:r>
        <w:rPr>
          <w:color w:val="000000"/>
        </w:rPr>
        <w:fldChar w:fldCharType="begin"/>
      </w:r>
      <w:r>
        <w:rPr>
          <w:color w:val="000000"/>
        </w:rPr>
        <w:instrText xml:space="preserve"> HYPERLINK "https://www.tandfonline.com/doi/full/10.1080/24692921.2018.1505819?src=recsys" </w:instrText>
      </w:r>
      <w:r>
        <w:rPr>
          <w:color w:val="000000"/>
        </w:rPr>
        <w:fldChar w:fldCharType="separate"/>
      </w:r>
      <w:r w:rsidRPr="00B849F2">
        <w:rPr>
          <w:rStyle w:val="Hyperlink"/>
        </w:rPr>
        <w:t xml:space="preserve">Storm Clouds on the Horizon: Feminist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Ontologies and the Problem of Gender.</w:t>
      </w:r>
      <w:r>
        <w:rPr>
          <w:color w:val="000000"/>
        </w:rPr>
        <w:fldChar w:fldCharType="end"/>
      </w:r>
      <w:r w:rsidRPr="00B849F2">
        <w:rPr>
          <w:color w:val="000000"/>
        </w:rPr>
        <w:t xml:space="preserve">” </w:t>
      </w:r>
      <w:r w:rsidRPr="00B849F2">
        <w:rPr>
          <w:i/>
          <w:iCs/>
          <w:color w:val="000000"/>
        </w:rPr>
        <w:t>Feminist Modernist Studies</w:t>
      </w:r>
      <w:r w:rsidRPr="00B849F2">
        <w:rPr>
          <w:color w:val="000000"/>
        </w:rPr>
        <w:t>. 1:3, 230-242. 2018.</w:t>
      </w:r>
    </w:p>
    <w:p w:rsidR="00297411" w:rsidRPr="00B849F2"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Chalmers, David and Andy Clark. "The Extended Mind." 1998.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Chun, Wendy. </w:t>
      </w:r>
      <w:r>
        <w:rPr>
          <w:i/>
          <w:iCs/>
          <w:color w:val="000000"/>
        </w:rPr>
        <w:t>Control and Freedom: Power and Paranoia in the Age of Fiber Optics</w:t>
      </w:r>
      <w:r>
        <w:rPr>
          <w:color w:val="000000"/>
        </w:rPr>
        <w:t>. 2006.</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Cixous</w:t>
      </w:r>
      <w:proofErr w:type="spellEnd"/>
      <w:r>
        <w:rPr>
          <w:color w:val="000000"/>
        </w:rPr>
        <w:t>, Hélène. "The Laugh of the Medusa." 1975.</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Cvetkovich</w:t>
      </w:r>
      <w:proofErr w:type="spellEnd"/>
      <w:r>
        <w:rPr>
          <w:color w:val="000000"/>
        </w:rPr>
        <w:t xml:space="preserve">, Ann. </w:t>
      </w:r>
      <w:r>
        <w:rPr>
          <w:i/>
          <w:iCs/>
          <w:color w:val="000000"/>
        </w:rPr>
        <w:t>An Archive of Feelings: Trauma, Sexuality, and Lesbian Public Cultures</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pPr>
      <w:r>
        <w:t xml:space="preserve">Da, Nan Z. “The Computational Case against Computational Literary Studies.” </w:t>
      </w:r>
      <w:r w:rsidRPr="00430528">
        <w:rPr>
          <w:i/>
        </w:rPr>
        <w:t>Critical Inquiry</w:t>
      </w:r>
      <w: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t>45 (Spring 2019), 601-639.</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Dahaene</w:t>
      </w:r>
      <w:proofErr w:type="spellEnd"/>
      <w:r>
        <w:rPr>
          <w:color w:val="000000"/>
        </w:rPr>
        <w:t xml:space="preserve">, Stanislas. </w:t>
      </w:r>
      <w:r>
        <w:rPr>
          <w:i/>
          <w:iCs/>
          <w:color w:val="000000"/>
        </w:rPr>
        <w:t>Reading in the Brain: The New Science of How We Read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First chapter from </w:t>
      </w:r>
      <w:r>
        <w:rPr>
          <w:i/>
          <w:iCs/>
          <w:color w:val="000000"/>
        </w:rPr>
        <w:t>The Feeling of What Happens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Damasio, Antonio. </w:t>
      </w:r>
      <w:r>
        <w:rPr>
          <w:i/>
          <w:iCs/>
          <w:color w:val="000000"/>
        </w:rPr>
        <w:t>Self Comes to Mind</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Derrida, Jacques.</w:t>
      </w:r>
      <w:hyperlink r:id="rId9" w:history="1">
        <w:r>
          <w:rPr>
            <w:rStyle w:val="Hyperlink"/>
            <w:color w:val="000000"/>
          </w:rPr>
          <w:t xml:space="preserve"> </w:t>
        </w:r>
        <w:r>
          <w:rPr>
            <w:rStyle w:val="Hyperlink"/>
            <w:color w:val="1155CC"/>
          </w:rPr>
          <w:t>“Archive Fever: A Freudian Impression.”</w:t>
        </w:r>
      </w:hyperlink>
      <w:r>
        <w:rPr>
          <w:color w:val="000000"/>
        </w:rPr>
        <w:t xml:space="preserve"> </w:t>
      </w:r>
      <w:r>
        <w:rPr>
          <w:i/>
          <w:iCs/>
          <w:color w:val="000000"/>
        </w:rPr>
        <w:t>Diacritics</w:t>
      </w:r>
      <w:r>
        <w:rPr>
          <w:color w:val="000000"/>
        </w:rPr>
        <w:t>. Vol. 25, no. 2. 1995.</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Drucker, Johanna.</w:t>
      </w:r>
      <w:hyperlink r:id="rId10" w:history="1">
        <w:r>
          <w:rPr>
            <w:rStyle w:val="Hyperlink"/>
            <w:color w:val="000000"/>
          </w:rPr>
          <w:t xml:space="preserve"> </w:t>
        </w:r>
        <w:r>
          <w:rPr>
            <w:rStyle w:val="Hyperlink"/>
            <w:color w:val="1155CC"/>
          </w:rPr>
          <w:t>"Humanities Approaches to Graphical Display."</w:t>
        </w:r>
      </w:hyperlink>
      <w:r>
        <w:rPr>
          <w:color w:val="000000"/>
        </w:rPr>
        <w:t xml:space="preserve"> </w:t>
      </w:r>
      <w:r>
        <w:rPr>
          <w:i/>
          <w:iCs/>
          <w:color w:val="000000"/>
        </w:rPr>
        <w:t xml:space="preserve">DHQ: Digital Humanities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Quarterly</w:t>
      </w:r>
      <w:r>
        <w:rPr>
          <w:color w:val="000000"/>
        </w:rPr>
        <w:t>. 2011.</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lastRenderedPageBreak/>
        <w:t xml:space="preserve">Drucker, Johanna. "Introduction," </w:t>
      </w:r>
      <w:proofErr w:type="spellStart"/>
      <w:r>
        <w:rPr>
          <w:i/>
          <w:iCs/>
          <w:color w:val="000000"/>
        </w:rPr>
        <w:t>SpecLab</w:t>
      </w:r>
      <w:proofErr w:type="spellEnd"/>
      <w:r>
        <w:rPr>
          <w:i/>
          <w:iCs/>
          <w:color w:val="000000"/>
        </w:rPr>
        <w:t xml:space="preserve">: Digital Aesthetics and Projects in Speculative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Computing</w:t>
      </w:r>
      <w:r>
        <w:rPr>
          <w:color w:val="000000"/>
        </w:rPr>
        <w:t>. 2009.</w:t>
      </w:r>
    </w:p>
    <w:p w:rsidR="00297411" w:rsidRDefault="00297411" w:rsidP="00297411">
      <w:pPr>
        <w:pStyle w:val="NormalWeb"/>
        <w:spacing w:before="0" w:beforeAutospacing="0" w:after="240" w:afterAutospacing="0" w:line="360" w:lineRule="auto"/>
        <w:contextualSpacing/>
        <w:textAlignment w:val="baseline"/>
      </w:pPr>
      <w:proofErr w:type="spellStart"/>
      <w:r w:rsidRPr="00950B75">
        <w:t>Eng</w:t>
      </w:r>
      <w:proofErr w:type="spellEnd"/>
      <w:r w:rsidRPr="00950B75">
        <w:t xml:space="preserve">, David, Judith Halberstam, and José Esteban Muñoz. "What's Queer About Queer Theory." </w:t>
      </w:r>
    </w:p>
    <w:p w:rsidR="00297411" w:rsidRPr="00950B75" w:rsidRDefault="00297411" w:rsidP="00297411">
      <w:pPr>
        <w:pStyle w:val="NormalWeb"/>
        <w:spacing w:before="0" w:beforeAutospacing="0" w:after="240" w:afterAutospacing="0" w:line="360" w:lineRule="auto"/>
        <w:ind w:firstLine="720"/>
        <w:contextualSpacing/>
        <w:textAlignment w:val="baseline"/>
        <w:rPr>
          <w:color w:val="000000"/>
        </w:rPr>
      </w:pPr>
      <w:r w:rsidRPr="00950B75">
        <w:rPr>
          <w:i/>
          <w:iCs/>
        </w:rPr>
        <w:t>Special issue, Social Text</w:t>
      </w:r>
      <w:r w:rsidRPr="00950B75">
        <w:t xml:space="preserve"> 23 (2005): 3-4.</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Felski</w:t>
      </w:r>
      <w:proofErr w:type="spellEnd"/>
      <w:r>
        <w:rPr>
          <w:color w:val="000000"/>
        </w:rPr>
        <w:t xml:space="preserve">, Rita. </w:t>
      </w:r>
      <w:r>
        <w:rPr>
          <w:i/>
          <w:iCs/>
          <w:color w:val="000000"/>
        </w:rPr>
        <w:t>The Limits of Critique</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Field, Michael. </w:t>
      </w:r>
      <w:r>
        <w:rPr>
          <w:i/>
          <w:iCs/>
          <w:color w:val="000000"/>
        </w:rPr>
        <w:t>Sight and Song</w:t>
      </w:r>
      <w:r>
        <w:rPr>
          <w:color w:val="000000"/>
        </w:rPr>
        <w:t>. 1892.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Fisher, Caitlin.</w:t>
      </w:r>
      <w:hyperlink r:id="rId11" w:history="1">
        <w:r>
          <w:rPr>
            <w:rStyle w:val="Hyperlink"/>
            <w:color w:val="000000"/>
          </w:rPr>
          <w:t xml:space="preserve"> </w:t>
        </w:r>
        <w:r>
          <w:rPr>
            <w:rStyle w:val="Hyperlink"/>
            <w:i/>
            <w:iCs/>
            <w:color w:val="1155CC"/>
          </w:rPr>
          <w:t>These Waves of Girls</w:t>
        </w:r>
      </w:hyperlink>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Foucault, Michel. </w:t>
      </w:r>
      <w:r>
        <w:rPr>
          <w:i/>
          <w:iCs/>
          <w:color w:val="000000"/>
        </w:rPr>
        <w:t>History of Sexuality Vol. 1</w:t>
      </w:r>
      <w:r>
        <w:rPr>
          <w:color w:val="000000"/>
        </w:rPr>
        <w:t>. 1984.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Gaboury, Jacob.</w:t>
      </w:r>
      <w:hyperlink r:id="rId12" w:history="1">
        <w:r>
          <w:rPr>
            <w:rStyle w:val="Hyperlink"/>
            <w:color w:val="000000"/>
          </w:rPr>
          <w:t xml:space="preserve"> </w:t>
        </w:r>
        <w:r>
          <w:rPr>
            <w:rStyle w:val="Hyperlink"/>
            <w:color w:val="1155CC"/>
          </w:rPr>
          <w:t>"Becoming NULL: Queer Relations in the Excluded Middle."</w:t>
        </w:r>
      </w:hyperlink>
      <w:r>
        <w:rPr>
          <w:color w:val="000000"/>
        </w:rPr>
        <w:t xml:space="preserve"> </w:t>
      </w:r>
      <w:r>
        <w:rPr>
          <w:i/>
          <w:iCs/>
          <w:color w:val="000000"/>
        </w:rPr>
        <w:t xml:space="preserve">Women &amp;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 xml:space="preserve">Performance: </w:t>
      </w:r>
      <w:proofErr w:type="gramStart"/>
      <w:r>
        <w:rPr>
          <w:i/>
          <w:iCs/>
          <w:color w:val="000000"/>
        </w:rPr>
        <w:t>a</w:t>
      </w:r>
      <w:proofErr w:type="gramEnd"/>
      <w:r>
        <w:rPr>
          <w:i/>
          <w:iCs/>
          <w:color w:val="000000"/>
        </w:rPr>
        <w:t xml:space="preserve"> Journal of Feminist Theory</w:t>
      </w:r>
      <w:r>
        <w:rPr>
          <w:color w:val="000000"/>
        </w:rPr>
        <w:t>. 28:2, 2018. pp. 143-158.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Galloway, Alexander. </w:t>
      </w:r>
      <w:r>
        <w:rPr>
          <w:i/>
          <w:iCs/>
          <w:color w:val="000000"/>
        </w:rPr>
        <w:t>Protocol: How Control Exists after Decentralization</w:t>
      </w:r>
      <w:r>
        <w:rPr>
          <w:color w:val="000000"/>
        </w:rPr>
        <w:t>. 2004.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Hansen, Mark. </w:t>
      </w:r>
      <w:r>
        <w:rPr>
          <w:i/>
          <w:iCs/>
          <w:color w:val="000000"/>
        </w:rPr>
        <w:t xml:space="preserve">Feed-Forward: On </w:t>
      </w:r>
      <w:proofErr w:type="gramStart"/>
      <w:r>
        <w:rPr>
          <w:i/>
          <w:iCs/>
          <w:color w:val="000000"/>
        </w:rPr>
        <w:t>The</w:t>
      </w:r>
      <w:proofErr w:type="gramEnd"/>
      <w:r>
        <w:rPr>
          <w:i/>
          <w:iCs/>
          <w:color w:val="000000"/>
        </w:rPr>
        <w:t xml:space="preserve"> Future of 21st Century Media</w:t>
      </w:r>
      <w:r>
        <w:rPr>
          <w:color w:val="000000"/>
        </w:rPr>
        <w:t>. 2014.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Haraway, Donna. "A Cyborg Manifesto", in </w:t>
      </w:r>
      <w:r>
        <w:rPr>
          <w:i/>
          <w:iCs/>
          <w:color w:val="000000"/>
        </w:rPr>
        <w:t xml:space="preserve">Simians, Cyborgs and Women: The Reinvention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Nature</w:t>
      </w:r>
      <w:r>
        <w:rPr>
          <w:color w:val="000000"/>
        </w:rPr>
        <w:t xml:space="preserve"> 1990.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Katherine N. </w:t>
      </w:r>
      <w:r>
        <w:rPr>
          <w:i/>
          <w:iCs/>
          <w:color w:val="000000"/>
        </w:rPr>
        <w:t>Cognitive Unconscious</w:t>
      </w:r>
      <w:r>
        <w:rPr>
          <w:color w:val="000000"/>
        </w:rPr>
        <w:t>, 2017. PDF.</w:t>
      </w:r>
    </w:p>
    <w:p w:rsidR="00297411" w:rsidRDefault="00297411" w:rsidP="00297411">
      <w:pPr>
        <w:pStyle w:val="NormalWeb"/>
        <w:spacing w:before="0" w:beforeAutospacing="0" w:after="240" w:afterAutospacing="0" w:line="360" w:lineRule="auto"/>
        <w:contextualSpacing/>
        <w:textAlignment w:val="baseline"/>
        <w:rPr>
          <w:i/>
          <w:iCs/>
          <w:color w:val="000000"/>
        </w:rPr>
      </w:pPr>
      <w:proofErr w:type="spellStart"/>
      <w:r>
        <w:rPr>
          <w:color w:val="000000"/>
        </w:rPr>
        <w:t>Hayles</w:t>
      </w:r>
      <w:proofErr w:type="spellEnd"/>
      <w:r>
        <w:rPr>
          <w:color w:val="000000"/>
        </w:rPr>
        <w:t xml:space="preserve">, Katherine. </w:t>
      </w:r>
      <w:r>
        <w:rPr>
          <w:i/>
          <w:iCs/>
          <w:color w:val="000000"/>
        </w:rPr>
        <w:t xml:space="preserve">How We Became Posthuman: Virtual Bodies in Cybernetics, Literature,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Informatics</w:t>
      </w:r>
      <w:r>
        <w:rPr>
          <w:color w:val="000000"/>
        </w:rPr>
        <w:t>, 2000.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Hayles</w:t>
      </w:r>
      <w:proofErr w:type="spellEnd"/>
      <w:r>
        <w:rPr>
          <w:color w:val="000000"/>
        </w:rPr>
        <w:t xml:space="preserve">, N. Katherine. </w:t>
      </w:r>
      <w:r>
        <w:rPr>
          <w:i/>
          <w:iCs/>
          <w:color w:val="000000"/>
        </w:rPr>
        <w:t>Writing Machines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Kirschenbaum, Matthew. </w:t>
      </w:r>
      <w:r>
        <w:rPr>
          <w:i/>
          <w:iCs/>
          <w:color w:val="000000"/>
        </w:rPr>
        <w:t>Mechanisms: New Media and the Forensic Imagination</w:t>
      </w:r>
      <w:r>
        <w:rPr>
          <w:color w:val="000000"/>
        </w:rPr>
        <w:t>. 2008.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Kittler, Friedrich. </w:t>
      </w:r>
      <w:r>
        <w:rPr>
          <w:i/>
          <w:iCs/>
          <w:color w:val="000000"/>
        </w:rPr>
        <w:t>Gramophone, Film, Typewriter</w:t>
      </w:r>
      <w:r>
        <w:rPr>
          <w:color w:val="000000"/>
        </w:rPr>
        <w:t>. 1999.</w:t>
      </w:r>
    </w:p>
    <w:p w:rsidR="00297411" w:rsidRPr="00B849F2" w:rsidRDefault="00297411" w:rsidP="00297411">
      <w:pPr>
        <w:pStyle w:val="NormalWeb"/>
        <w:spacing w:before="0" w:beforeAutospacing="0" w:after="240" w:afterAutospacing="0" w:line="360" w:lineRule="auto"/>
        <w:contextualSpacing/>
        <w:textAlignment w:val="baseline"/>
        <w:rPr>
          <w:rStyle w:val="Hyperlink"/>
        </w:rPr>
      </w:pPr>
      <w:r>
        <w:rPr>
          <w:color w:val="000000"/>
        </w:rPr>
        <w:t>Klein, Lauren F.</w:t>
      </w:r>
      <w:r w:rsidRPr="00B849F2">
        <w:rPr>
          <w:color w:val="000000"/>
        </w:rPr>
        <w:t xml:space="preserve"> "</w:t>
      </w:r>
      <w:r>
        <w:rPr>
          <w:color w:val="000000"/>
        </w:rPr>
        <w:fldChar w:fldCharType="begin"/>
      </w:r>
      <w:r>
        <w:rPr>
          <w:color w:val="000000"/>
        </w:rPr>
        <w:instrText xml:space="preserve"> HYPERLINK "https://read.dukeupress.edu/american-literature/article-abstract/85/4/661/4953/The-Image-of-Absence-Archival-Silence-Data?redirectedFrom=fulltext" </w:instrText>
      </w:r>
      <w:r>
        <w:rPr>
          <w:color w:val="000000"/>
        </w:rPr>
        <w:fldChar w:fldCharType="separate"/>
      </w:r>
      <w:r w:rsidRPr="00B849F2">
        <w:rPr>
          <w:rStyle w:val="Hyperlink"/>
        </w:rPr>
        <w:t xml:space="preserve">The Image of Absence: Archival Silence, Data Visualization, and James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sidRPr="00B849F2">
        <w:rPr>
          <w:rStyle w:val="Hyperlink"/>
        </w:rPr>
        <w:t>Hemings."</w:t>
      </w:r>
      <w:r>
        <w:rPr>
          <w:color w:val="000000"/>
        </w:rPr>
        <w:fldChar w:fldCharType="end"/>
      </w:r>
      <w:r>
        <w:rPr>
          <w:color w:val="000000"/>
        </w:rPr>
        <w:t xml:space="preserve"> </w:t>
      </w:r>
      <w:r>
        <w:rPr>
          <w:i/>
          <w:iCs/>
          <w:color w:val="000000"/>
        </w:rPr>
        <w:t>American Literature</w:t>
      </w:r>
      <w:r>
        <w:rPr>
          <w:color w:val="000000"/>
        </w:rPr>
        <w:t>. 85 (4): 661–688. 2013.</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Landow</w:t>
      </w:r>
      <w:proofErr w:type="spellEnd"/>
      <w:r>
        <w:rPr>
          <w:color w:val="000000"/>
        </w:rPr>
        <w:t xml:space="preserve">, George. </w:t>
      </w:r>
      <w:r>
        <w:rPr>
          <w:i/>
          <w:iCs/>
          <w:color w:val="000000"/>
        </w:rPr>
        <w:t>Hypertext 3.0: Critical Theory and New Media in an Era of Globalization</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2006.</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LeDoux, Joseph. Chapter from </w:t>
      </w:r>
      <w:r>
        <w:rPr>
          <w:i/>
          <w:iCs/>
          <w:color w:val="000000"/>
        </w:rPr>
        <w:t xml:space="preserve">Anxious: Using the Brain to Understand and Treat Fear and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Anxiety</w:t>
      </w:r>
      <w:r>
        <w:rPr>
          <w:color w:val="000000"/>
        </w:rPr>
        <w:t>, 2015.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Li, </w:t>
      </w:r>
      <w:proofErr w:type="spellStart"/>
      <w:r>
        <w:rPr>
          <w:color w:val="000000"/>
        </w:rPr>
        <w:t>Yiyun</w:t>
      </w:r>
      <w:proofErr w:type="spellEnd"/>
      <w:r>
        <w:rPr>
          <w:color w:val="000000"/>
        </w:rPr>
        <w:t xml:space="preserve">. </w:t>
      </w:r>
      <w:r>
        <w:rPr>
          <w:i/>
          <w:iCs/>
          <w:color w:val="000000"/>
        </w:rPr>
        <w:t>Dear Friend, from My Life I Write to You in Your Life</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Love, Heather. </w:t>
      </w:r>
      <w:r>
        <w:rPr>
          <w:i/>
          <w:iCs/>
          <w:color w:val="000000"/>
        </w:rPr>
        <w:t>Feeling Backward: Loss and the Politics of Queer History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Mansfield, Katherine. "Bliss," 1918 &amp; </w:t>
      </w:r>
      <w:r>
        <w:rPr>
          <w:i/>
          <w:iCs/>
          <w:color w:val="000000"/>
        </w:rPr>
        <w:t>The Katherine Mansfield Notebooks</w:t>
      </w:r>
      <w:r>
        <w:rPr>
          <w:color w:val="000000"/>
        </w:rPr>
        <w:t>. 2002.</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McGann, Jerome. </w:t>
      </w:r>
      <w:r>
        <w:rPr>
          <w:i/>
          <w:iCs/>
          <w:color w:val="000000"/>
        </w:rPr>
        <w:t>Radiant Textuality: Literature after the World Wide Web</w:t>
      </w:r>
      <w:r>
        <w:rPr>
          <w:color w:val="000000"/>
        </w:rPr>
        <w:t>. 2001.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McKenzie, D.F. </w:t>
      </w:r>
      <w:r>
        <w:rPr>
          <w:i/>
          <w:iCs/>
          <w:color w:val="000000"/>
        </w:rPr>
        <w:t>Bibliography and the Sociology of Texts</w:t>
      </w:r>
      <w:r>
        <w:rPr>
          <w:color w:val="000000"/>
        </w:rPr>
        <w:t>. 1986.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Merleau-Ponty, Maurice. </w:t>
      </w:r>
      <w:r>
        <w:rPr>
          <w:i/>
          <w:iCs/>
          <w:color w:val="000000"/>
        </w:rPr>
        <w:t>The Phenomenology of Perception</w:t>
      </w:r>
      <w:r>
        <w:rPr>
          <w:color w:val="000000"/>
        </w:rPr>
        <w:t>, 1945.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Moretti, Franco. </w:t>
      </w:r>
      <w:r>
        <w:rPr>
          <w:i/>
          <w:iCs/>
          <w:color w:val="000000"/>
        </w:rPr>
        <w:t>Graphs, Maps, Trees: Abstract Models for Literary History</w:t>
      </w:r>
      <w:r>
        <w:rPr>
          <w:color w:val="000000"/>
        </w:rPr>
        <w:t>. 2007.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Moten, Fred and Stefano Harney. </w:t>
      </w:r>
      <w:r>
        <w:rPr>
          <w:i/>
          <w:iCs/>
          <w:color w:val="000000"/>
        </w:rPr>
        <w:t xml:space="preserve">The </w:t>
      </w:r>
      <w:proofErr w:type="spellStart"/>
      <w:r>
        <w:rPr>
          <w:i/>
          <w:iCs/>
          <w:color w:val="000000"/>
        </w:rPr>
        <w:t>Undercommons</w:t>
      </w:r>
      <w:proofErr w:type="spellEnd"/>
      <w:r>
        <w:rPr>
          <w:i/>
          <w:iCs/>
          <w:color w:val="000000"/>
        </w:rPr>
        <w:t>: Fugitive Planning &amp; Black Study</w:t>
      </w:r>
      <w:r>
        <w:rPr>
          <w:color w:val="000000"/>
        </w:rPr>
        <w:t>. 2013.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lastRenderedPageBreak/>
        <w:t xml:space="preserve">Muñoz, José. </w:t>
      </w:r>
      <w:r>
        <w:rPr>
          <w:i/>
          <w:iCs/>
          <w:color w:val="000000"/>
        </w:rPr>
        <w:t>Cruising Utopia: The Then and There of Queer Futurity</w:t>
      </w:r>
      <w:r>
        <w:rPr>
          <w:color w:val="000000"/>
        </w:rPr>
        <w:t>. 2009.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Myles, Eileen. </w:t>
      </w:r>
      <w:r>
        <w:rPr>
          <w:i/>
          <w:iCs/>
          <w:color w:val="000000"/>
        </w:rPr>
        <w:t>Chelsea Girls</w:t>
      </w:r>
      <w:r>
        <w:rPr>
          <w:color w:val="000000"/>
        </w:rPr>
        <w:t>. 1994.</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Noe, Alva. </w:t>
      </w:r>
      <w:r>
        <w:rPr>
          <w:i/>
          <w:iCs/>
          <w:color w:val="000000"/>
        </w:rPr>
        <w:t xml:space="preserve">Out of Our Heads: Why You Are Not Your Brain, and Other Lessons from the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Biology of Consciousness</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Pater, Walter. </w:t>
      </w:r>
      <w:r>
        <w:rPr>
          <w:i/>
          <w:iCs/>
          <w:color w:val="000000"/>
        </w:rPr>
        <w:t>Studies of the History of the Renaissance</w:t>
      </w:r>
      <w:r>
        <w:rPr>
          <w:color w:val="000000"/>
        </w:rPr>
        <w:t>. 1873.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Peters, John Durham. </w:t>
      </w:r>
      <w:r>
        <w:rPr>
          <w:i/>
          <w:iCs/>
          <w:color w:val="000000"/>
        </w:rPr>
        <w:t>The Marvelous Clouds: Toward a Philosophy of Elemental Media</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Piper, Andrew. </w:t>
      </w:r>
      <w:r>
        <w:rPr>
          <w:i/>
          <w:iCs/>
          <w:color w:val="000000"/>
        </w:rPr>
        <w:t>Enumerations: Data and Literary Study</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Pitts-Taylor, Victoria. </w:t>
      </w:r>
      <w:r>
        <w:rPr>
          <w:i/>
          <w:iCs/>
          <w:color w:val="000000"/>
        </w:rPr>
        <w:t>The Brain's Body: Neuroscience and Corporeal Politics</w:t>
      </w:r>
      <w:r>
        <w:rPr>
          <w:color w:val="000000"/>
        </w:rPr>
        <w:t>, 2016.</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Powers, Richard. </w:t>
      </w:r>
      <w:r>
        <w:rPr>
          <w:i/>
          <w:iCs/>
          <w:color w:val="000000"/>
        </w:rPr>
        <w:t>Galatea 2.2</w:t>
      </w:r>
      <w:r>
        <w:rPr>
          <w:color w:val="000000"/>
        </w:rPr>
        <w:t xml:space="preserve"> 1995.</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Ramsay, Stephen. </w:t>
      </w:r>
      <w:r>
        <w:rPr>
          <w:i/>
          <w:iCs/>
          <w:color w:val="000000"/>
        </w:rPr>
        <w:t>Reading Machines: Toward an Algorithmic Criticism</w:t>
      </w:r>
      <w:r>
        <w:rPr>
          <w:color w:val="000000"/>
        </w:rPr>
        <w:t>. 2011.</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Rich, Adrienne. "When We Dead Awaken: Writing as Revision." 1979.</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Rockwell, Geoffrey and Stefan Sinclair.</w:t>
      </w:r>
      <w:hyperlink r:id="rId13" w:history="1">
        <w:r>
          <w:rPr>
            <w:rStyle w:val="Hyperlink"/>
            <w:color w:val="000000"/>
          </w:rPr>
          <w:t xml:space="preserve"> </w:t>
        </w:r>
        <w:proofErr w:type="spellStart"/>
        <w:r>
          <w:rPr>
            <w:rStyle w:val="Hyperlink"/>
            <w:i/>
            <w:iCs/>
            <w:color w:val="1155CC"/>
          </w:rPr>
          <w:t>Voyant</w:t>
        </w:r>
        <w:proofErr w:type="spellEnd"/>
        <w:r>
          <w:rPr>
            <w:rStyle w:val="Hyperlink"/>
            <w:i/>
            <w:iCs/>
            <w:color w:val="1155CC"/>
          </w:rPr>
          <w:t>-Tools</w:t>
        </w:r>
      </w:hyperlink>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Rosenberg, Jordy. </w:t>
      </w:r>
      <w:r>
        <w:rPr>
          <w:i/>
          <w:iCs/>
          <w:color w:val="000000"/>
        </w:rPr>
        <w:t>Confessions of the Fox</w:t>
      </w:r>
      <w:r>
        <w:rPr>
          <w:color w:val="000000"/>
        </w:rPr>
        <w:t>. 2018.</w:t>
      </w:r>
    </w:p>
    <w:p w:rsidR="00297411" w:rsidRDefault="00297411" w:rsidP="00297411">
      <w:pPr>
        <w:pStyle w:val="NormalWeb"/>
        <w:spacing w:before="0" w:beforeAutospacing="0" w:after="240" w:afterAutospacing="0" w:line="360" w:lineRule="auto"/>
        <w:contextualSpacing/>
        <w:textAlignment w:val="baseline"/>
      </w:pPr>
      <w:r w:rsidRPr="00626DDB">
        <w:t xml:space="preserve">Ruberg, Bonnie et al. “Toward a Queer Digital Humanities.” </w:t>
      </w:r>
      <w:r w:rsidRPr="00626DDB">
        <w:rPr>
          <w:i/>
          <w:iCs/>
        </w:rPr>
        <w:t>Bodies of Information</w:t>
      </w:r>
      <w:r w:rsidRPr="00626DDB">
        <w:t xml:space="preserve">, edited by </w:t>
      </w:r>
    </w:p>
    <w:p w:rsidR="00297411" w:rsidRPr="00626DDB" w:rsidRDefault="00297411" w:rsidP="00297411">
      <w:pPr>
        <w:pStyle w:val="NormalWeb"/>
        <w:spacing w:before="0" w:beforeAutospacing="0" w:after="240" w:afterAutospacing="0" w:line="360" w:lineRule="auto"/>
        <w:ind w:left="720"/>
        <w:contextualSpacing/>
        <w:textAlignment w:val="baseline"/>
        <w:rPr>
          <w:color w:val="000000"/>
        </w:rPr>
      </w:pPr>
      <w:r w:rsidRPr="00626DDB">
        <w:t xml:space="preserve">Elizabeth </w:t>
      </w:r>
      <w:proofErr w:type="spellStart"/>
      <w:r w:rsidRPr="00626DDB">
        <w:t>Losh</w:t>
      </w:r>
      <w:proofErr w:type="spellEnd"/>
      <w:r w:rsidRPr="00626DDB">
        <w:t xml:space="preserve"> and Jacqueline Wernimont, University of Minnesota Press, 2018, pp. 108–28. </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"Shame, Theatricality, and Queer Performativity" &amp; "Paranoid Reading and Reparative Reading" from </w:t>
      </w:r>
      <w:r>
        <w:rPr>
          <w:i/>
          <w:iCs/>
          <w:color w:val="000000"/>
        </w:rPr>
        <w:t>Touching Feeling: Affect, Pedagogy, Performativity</w:t>
      </w:r>
      <w:r>
        <w:rPr>
          <w:color w:val="000000"/>
        </w:rPr>
        <w:t xml:space="preserv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color w:val="000000"/>
        </w:rPr>
        <w:t>2003.</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Sedgwick, Eve </w:t>
      </w:r>
      <w:proofErr w:type="spellStart"/>
      <w:r>
        <w:rPr>
          <w:color w:val="000000"/>
        </w:rPr>
        <w:t>Kosofsky</w:t>
      </w:r>
      <w:proofErr w:type="spellEnd"/>
      <w:r>
        <w:rPr>
          <w:color w:val="000000"/>
        </w:rPr>
        <w:t xml:space="preserve">. </w:t>
      </w:r>
      <w:r>
        <w:rPr>
          <w:i/>
          <w:iCs/>
          <w:color w:val="000000"/>
        </w:rPr>
        <w:t>The Epistemology of the Closet</w:t>
      </w:r>
      <w:r>
        <w:rPr>
          <w:color w:val="000000"/>
        </w:rPr>
        <w:t>. 1990.</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Shaviro</w:t>
      </w:r>
      <w:proofErr w:type="spellEnd"/>
      <w:r>
        <w:rPr>
          <w:color w:val="000000"/>
        </w:rPr>
        <w:t xml:space="preserve">, Steven. </w:t>
      </w:r>
      <w:r>
        <w:rPr>
          <w:i/>
          <w:iCs/>
          <w:color w:val="000000"/>
        </w:rPr>
        <w:t>The Universe of Things: On Speculative Realism</w:t>
      </w:r>
      <w:r>
        <w:rPr>
          <w:color w:val="000000"/>
        </w:rPr>
        <w:t>, 2014. Print.</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Singer, Kate. “</w:t>
      </w:r>
      <w:hyperlink r:id="rId14" w:history="1">
        <w:r>
          <w:rPr>
            <w:rStyle w:val="Hyperlink"/>
            <w:color w:val="1155CC"/>
          </w:rPr>
          <w:t>Digital Close Reading: TEI for Teaching Poetic Vocabularies</w:t>
        </w:r>
      </w:hyperlink>
      <w:r>
        <w:rPr>
          <w:color w:val="000000"/>
        </w:rPr>
        <w:t xml:space="preserve">.” </w:t>
      </w:r>
      <w:r>
        <w:rPr>
          <w:i/>
          <w:iCs/>
          <w:color w:val="000000"/>
        </w:rPr>
        <w:t xml:space="preserve">The Journal of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Interactive Technology and Pedagogy.</w:t>
      </w:r>
      <w:r>
        <w:rPr>
          <w:color w:val="000000"/>
        </w:rPr>
        <w:t xml:space="preserve"> 3, May 15, 2013.</w:t>
      </w:r>
    </w:p>
    <w:p w:rsidR="00297411" w:rsidRDefault="00297411" w:rsidP="00297411">
      <w:pPr>
        <w:pStyle w:val="NormalWeb"/>
        <w:spacing w:before="0" w:beforeAutospacing="0" w:after="240" w:afterAutospacing="0" w:line="360" w:lineRule="auto"/>
        <w:contextualSpacing/>
        <w:textAlignment w:val="baseline"/>
        <w:rPr>
          <w:i/>
          <w:iCs/>
        </w:rPr>
      </w:pPr>
      <w:r w:rsidRPr="000412E8">
        <w:t xml:space="preserve">Smith, </w:t>
      </w:r>
      <w:proofErr w:type="spellStart"/>
      <w:r w:rsidRPr="000412E8">
        <w:t>Sidonie</w:t>
      </w:r>
      <w:proofErr w:type="spellEnd"/>
      <w:r w:rsidRPr="000412E8">
        <w:t xml:space="preserve">, and Julia Watson. </w:t>
      </w:r>
      <w:r w:rsidRPr="000412E8">
        <w:rPr>
          <w:i/>
          <w:iCs/>
        </w:rPr>
        <w:t xml:space="preserve">Reading Autobiography: A Guide for Interpreting Life </w:t>
      </w:r>
    </w:p>
    <w:p w:rsidR="00297411" w:rsidRDefault="00297411" w:rsidP="00297411">
      <w:pPr>
        <w:pStyle w:val="NormalWeb"/>
        <w:spacing w:before="0" w:beforeAutospacing="0" w:after="240" w:afterAutospacing="0" w:line="360" w:lineRule="auto"/>
        <w:ind w:left="720"/>
        <w:contextualSpacing/>
        <w:textAlignment w:val="baseline"/>
        <w:rPr>
          <w:color w:val="000000"/>
        </w:rPr>
      </w:pPr>
      <w:r w:rsidRPr="000412E8">
        <w:rPr>
          <w:i/>
          <w:iCs/>
        </w:rPr>
        <w:t>Narratives, Second Edition</w:t>
      </w:r>
      <w:r w:rsidRPr="000412E8">
        <w:t>. University of Minnesota Press, 2010.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Stein, Gertrude. "Lifting Belly," 1989 &amp; </w:t>
      </w:r>
      <w:r>
        <w:rPr>
          <w:i/>
          <w:iCs/>
          <w:color w:val="000000"/>
        </w:rPr>
        <w:t>Tender Buttons</w:t>
      </w:r>
      <w:r>
        <w:rPr>
          <w:color w:val="000000"/>
        </w:rPr>
        <w:t xml:space="preserve">, 1914 &amp; </w:t>
      </w:r>
      <w:r>
        <w:rPr>
          <w:i/>
          <w:iCs/>
          <w:color w:val="000000"/>
        </w:rPr>
        <w:t xml:space="preserve">The Autobiography of Alice B.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t>Toklas</w:t>
      </w:r>
      <w:r>
        <w:rPr>
          <w:color w:val="000000"/>
        </w:rPr>
        <w:t>, 1933.</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Tanselle</w:t>
      </w:r>
      <w:proofErr w:type="spellEnd"/>
      <w:r>
        <w:rPr>
          <w:color w:val="000000"/>
        </w:rPr>
        <w:t>, Thomas. "A Rationale of Textual Criticism." 1992.</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Tenen</w:t>
      </w:r>
      <w:proofErr w:type="spellEnd"/>
      <w:r>
        <w:rPr>
          <w:color w:val="000000"/>
        </w:rPr>
        <w:t xml:space="preserve">, Dennis. </w:t>
      </w:r>
      <w:r>
        <w:rPr>
          <w:i/>
          <w:iCs/>
          <w:color w:val="000000"/>
        </w:rPr>
        <w:t xml:space="preserve">Plain Text: </w:t>
      </w:r>
      <w:proofErr w:type="gramStart"/>
      <w:r>
        <w:rPr>
          <w:i/>
          <w:iCs/>
          <w:color w:val="000000"/>
        </w:rPr>
        <w:t>the</w:t>
      </w:r>
      <w:proofErr w:type="gramEnd"/>
      <w:r>
        <w:rPr>
          <w:i/>
          <w:iCs/>
          <w:color w:val="000000"/>
        </w:rPr>
        <w:t xml:space="preserve"> Poetics of Computation</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i/>
          <w:iCs/>
          <w:color w:val="000000"/>
        </w:rPr>
        <w:t xml:space="preserve">The Lesbian Herstory Archives. </w:t>
      </w:r>
      <w:r>
        <w:rPr>
          <w:color w:val="000000"/>
        </w:rPr>
        <w:t>New York, NY. 1972-present. </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Tougaw</w:t>
      </w:r>
      <w:proofErr w:type="spellEnd"/>
      <w:r>
        <w:rPr>
          <w:color w:val="000000"/>
        </w:rPr>
        <w:t xml:space="preserve">, Jason. </w:t>
      </w:r>
      <w:r>
        <w:rPr>
          <w:i/>
          <w:iCs/>
          <w:color w:val="000000"/>
        </w:rPr>
        <w:t>The Elusive Brain: Literary Experiments in the Age of Neuroscience</w:t>
      </w:r>
      <w:r>
        <w:rPr>
          <w:color w:val="000000"/>
        </w:rPr>
        <w:t>, 2018.</w:t>
      </w:r>
    </w:p>
    <w:p w:rsidR="00297411" w:rsidRDefault="00297411" w:rsidP="00297411">
      <w:pPr>
        <w:pStyle w:val="NormalWeb"/>
        <w:spacing w:before="0" w:beforeAutospacing="0" w:after="240" w:afterAutospacing="0" w:line="360" w:lineRule="auto"/>
        <w:contextualSpacing/>
        <w:textAlignment w:val="baseline"/>
        <w:rPr>
          <w:color w:val="000000"/>
        </w:rPr>
      </w:pPr>
      <w:proofErr w:type="spellStart"/>
      <w:r>
        <w:rPr>
          <w:color w:val="000000"/>
        </w:rPr>
        <w:t>Tufekci</w:t>
      </w:r>
      <w:proofErr w:type="spellEnd"/>
      <w:r>
        <w:rPr>
          <w:color w:val="000000"/>
        </w:rPr>
        <w:t xml:space="preserve">, Zeynep. </w:t>
      </w:r>
      <w:r>
        <w:rPr>
          <w:i/>
          <w:iCs/>
          <w:color w:val="000000"/>
        </w:rPr>
        <w:t xml:space="preserve">Twitter and Tear Gas: </w:t>
      </w:r>
      <w:proofErr w:type="gramStart"/>
      <w:r>
        <w:rPr>
          <w:i/>
          <w:iCs/>
          <w:color w:val="000000"/>
        </w:rPr>
        <w:t>the</w:t>
      </w:r>
      <w:proofErr w:type="gramEnd"/>
      <w:r>
        <w:rPr>
          <w:i/>
          <w:iCs/>
          <w:color w:val="000000"/>
        </w:rPr>
        <w:t xml:space="preserve"> Power and Fragility of Networked Protest</w:t>
      </w:r>
      <w:r>
        <w:rPr>
          <w:color w:val="000000"/>
        </w:rPr>
        <w:t>. 2017.</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Turing, Alan. "Computing Machinery and Intelligence". 1950.</w:t>
      </w:r>
    </w:p>
    <w:p w:rsidR="00297411" w:rsidRDefault="00297411" w:rsidP="00297411">
      <w:pPr>
        <w:pStyle w:val="NormalWeb"/>
        <w:spacing w:before="0" w:beforeAutospacing="0" w:after="240" w:afterAutospacing="0" w:line="360" w:lineRule="auto"/>
        <w:contextualSpacing/>
        <w:textAlignment w:val="baseline"/>
        <w:rPr>
          <w:i/>
          <w:iCs/>
          <w:color w:val="000000"/>
        </w:rPr>
      </w:pPr>
      <w:r>
        <w:rPr>
          <w:color w:val="000000"/>
        </w:rPr>
        <w:t xml:space="preserve">Varela, Francisco, Evan Thompson, and Eleanor Rosch. </w:t>
      </w:r>
      <w:r>
        <w:rPr>
          <w:i/>
          <w:iCs/>
          <w:color w:val="000000"/>
        </w:rPr>
        <w:t xml:space="preserve">The Embodied Mind: Cognitive Science </w:t>
      </w:r>
    </w:p>
    <w:p w:rsidR="00297411" w:rsidRDefault="00297411" w:rsidP="00297411">
      <w:pPr>
        <w:pStyle w:val="NormalWeb"/>
        <w:spacing w:before="0" w:beforeAutospacing="0" w:after="240" w:afterAutospacing="0" w:line="360" w:lineRule="auto"/>
        <w:ind w:firstLine="720"/>
        <w:contextualSpacing/>
        <w:textAlignment w:val="baseline"/>
        <w:rPr>
          <w:color w:val="000000"/>
        </w:rPr>
      </w:pPr>
      <w:r>
        <w:rPr>
          <w:i/>
          <w:iCs/>
          <w:color w:val="000000"/>
        </w:rPr>
        <w:lastRenderedPageBreak/>
        <w:t>and Human Experience</w:t>
      </w:r>
      <w:r>
        <w:rPr>
          <w:color w:val="000000"/>
        </w:rPr>
        <w:t>, 1991. PDF.</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Whitehead, Alfred North. </w:t>
      </w:r>
      <w:r>
        <w:rPr>
          <w:i/>
          <w:iCs/>
          <w:color w:val="000000"/>
        </w:rPr>
        <w:t>Modes of Thought</w:t>
      </w:r>
      <w:r>
        <w:rPr>
          <w:color w:val="000000"/>
        </w:rPr>
        <w:t>, 1938. Print.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Wilde, Oscar. </w:t>
      </w:r>
      <w:r>
        <w:rPr>
          <w:i/>
          <w:iCs/>
          <w:color w:val="000000"/>
        </w:rPr>
        <w:t>The Picture of Dorian Gray</w:t>
      </w:r>
      <w:r>
        <w:rPr>
          <w:color w:val="000000"/>
        </w:rPr>
        <w:t>. 1890, 1891 &amp; Manuscript.</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William James. “The Sentiment of Rationality,” and "Stream of Thought," circa 1890.</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Wilson, Elizabeth. </w:t>
      </w:r>
      <w:r>
        <w:rPr>
          <w:i/>
          <w:iCs/>
          <w:color w:val="000000"/>
        </w:rPr>
        <w:t>Affect and Artificial Intelligence</w:t>
      </w:r>
      <w:r>
        <w:rPr>
          <w:color w:val="000000"/>
        </w:rPr>
        <w:t>, 2010.</w:t>
      </w:r>
    </w:p>
    <w:p w:rsidR="00297411" w:rsidRDefault="00297411" w:rsidP="00297411">
      <w:pPr>
        <w:pStyle w:val="NormalWeb"/>
        <w:spacing w:before="0" w:beforeAutospacing="0" w:after="240" w:afterAutospacing="0" w:line="360" w:lineRule="auto"/>
        <w:contextualSpacing/>
        <w:textAlignment w:val="baseline"/>
        <w:rPr>
          <w:color w:val="000000"/>
        </w:rPr>
      </w:pPr>
      <w:r w:rsidRPr="00B849F2">
        <w:rPr>
          <w:color w:val="000000"/>
        </w:rPr>
        <w:t xml:space="preserve">Woolf, Virginia, Emily McGinn, Amy </w:t>
      </w:r>
      <w:proofErr w:type="spellStart"/>
      <w:r w:rsidRPr="00B849F2">
        <w:rPr>
          <w:color w:val="000000"/>
        </w:rPr>
        <w:t>Leggette</w:t>
      </w:r>
      <w:proofErr w:type="spellEnd"/>
      <w:r w:rsidRPr="00B849F2">
        <w:rPr>
          <w:color w:val="000000"/>
        </w:rPr>
        <w:t>, Matthew Hannah, and Paul Bellew.</w:t>
      </w:r>
      <w:hyperlink r:id="rId15" w:history="1">
        <w:r w:rsidRPr="00B849F2">
          <w:rPr>
            <w:rStyle w:val="Hyperlink"/>
            <w:color w:val="000000"/>
          </w:rPr>
          <w:t xml:space="preserve"> </w:t>
        </w:r>
        <w:r w:rsidRPr="00B849F2">
          <w:rPr>
            <w:rStyle w:val="Hyperlink"/>
            <w:color w:val="1155CC"/>
          </w:rPr>
          <w:t>"Comparing Marks: A Versioning Edition of Virginia Woolf's 'The Mark on the Wall.'"</w:t>
        </w:r>
      </w:hyperlink>
      <w:r w:rsidRPr="00B849F2">
        <w:rPr>
          <w:color w:val="000000"/>
        </w:rPr>
        <w:t xml:space="preserve"> </w:t>
      </w:r>
    </w:p>
    <w:p w:rsidR="00297411" w:rsidRPr="00B849F2" w:rsidRDefault="00297411" w:rsidP="00297411">
      <w:pPr>
        <w:pStyle w:val="NormalWeb"/>
        <w:spacing w:before="0" w:beforeAutospacing="0" w:after="240" w:afterAutospacing="0" w:line="360" w:lineRule="auto"/>
        <w:ind w:left="720"/>
        <w:contextualSpacing/>
        <w:textAlignment w:val="baseline"/>
        <w:rPr>
          <w:color w:val="000000"/>
        </w:rPr>
      </w:pPr>
      <w:r w:rsidRPr="00B849F2">
        <w:rPr>
          <w:i/>
          <w:iCs/>
          <w:color w:val="000000"/>
        </w:rPr>
        <w:t>Scholarly Editing: The Annual of the Association for Documentary Editing</w:t>
      </w:r>
      <w:r w:rsidRPr="00B849F2">
        <w:rPr>
          <w:color w:val="000000"/>
        </w:rPr>
        <w:t>. Vol. 35, 2014.</w:t>
      </w:r>
    </w:p>
    <w:p w:rsidR="00297411" w:rsidRDefault="00297411" w:rsidP="00297411">
      <w:pPr>
        <w:pStyle w:val="NormalWeb"/>
        <w:spacing w:before="0" w:beforeAutospacing="0" w:after="240" w:afterAutospacing="0" w:line="360" w:lineRule="auto"/>
        <w:contextualSpacing/>
        <w:textAlignment w:val="baseline"/>
        <w:rPr>
          <w:color w:val="000000"/>
        </w:rPr>
      </w:pPr>
      <w:r>
        <w:rPr>
          <w:color w:val="000000"/>
        </w:rPr>
        <w:t xml:space="preserve">Woolf, Virginia. </w:t>
      </w:r>
      <w:r>
        <w:rPr>
          <w:i/>
          <w:iCs/>
          <w:color w:val="000000"/>
        </w:rPr>
        <w:t>Orlando</w:t>
      </w:r>
      <w:r>
        <w:rPr>
          <w:color w:val="000000"/>
        </w:rPr>
        <w:t xml:space="preserve">, 1928 &amp; </w:t>
      </w:r>
      <w:r>
        <w:rPr>
          <w:i/>
          <w:iCs/>
          <w:color w:val="000000"/>
        </w:rPr>
        <w:t>A Writer's Diary</w:t>
      </w:r>
      <w:r>
        <w:rPr>
          <w:color w:val="000000"/>
        </w:rPr>
        <w:t>, 1953 &amp; "A Sketch of the Past," 1939.</w:t>
      </w:r>
    </w:p>
    <w:p w:rsidR="00297411" w:rsidRDefault="00297411" w:rsidP="00297411"/>
    <w:p w:rsidR="00297411" w:rsidRDefault="00297411" w:rsidP="00297411">
      <w:pPr>
        <w:pStyle w:val="Textbody"/>
        <w:spacing w:line="480" w:lineRule="auto"/>
        <w:ind w:firstLine="709"/>
      </w:pPr>
    </w:p>
    <w:sectPr w:rsidR="00297411">
      <w:footerReference w:type="default" r:id="rId16"/>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419C" w:rsidRDefault="00CF419C">
      <w:r>
        <w:separator/>
      </w:r>
    </w:p>
  </w:endnote>
  <w:endnote w:type="continuationSeparator" w:id="0">
    <w:p w:rsidR="00CF419C" w:rsidRDefault="00CF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390" w:rsidRDefault="00CF419C">
    <w:pPr>
      <w:jc w:val="center"/>
    </w:pPr>
    <w:r>
      <w:fldChar w:fldCharType="begin"/>
    </w:r>
    <w:r>
      <w:instrText xml:space="preserve"> PAGE </w:instrText>
    </w:r>
    <w:r>
      <w:fldChar w:fldCharType="separate"/>
    </w:r>
    <w:r w:rsidR="0029741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419C" w:rsidRDefault="00CF419C">
      <w:r>
        <w:rPr>
          <w:color w:val="000000"/>
        </w:rPr>
        <w:separator/>
      </w:r>
    </w:p>
  </w:footnote>
  <w:footnote w:type="continuationSeparator" w:id="0">
    <w:p w:rsidR="00CF419C" w:rsidRDefault="00CF419C">
      <w:r>
        <w:continuationSeparator/>
      </w:r>
    </w:p>
  </w:footnote>
  <w:footnote w:id="1">
    <w:p w:rsidR="008F4B74" w:rsidRDefault="00CF419C">
      <w:pPr>
        <w:pStyle w:val="Footnote"/>
      </w:pPr>
      <w:r>
        <w:rPr>
          <w:rStyle w:val="FootnoteReference"/>
        </w:rPr>
        <w:footnoteRef/>
      </w:r>
      <w:r>
        <w:t xml:space="preserve">These theorists take different stances on whether </w:t>
      </w:r>
      <w:r>
        <w:t xml:space="preserve">DH tools facilitate more objective, or what Franco Moretti calls “falsifiable," method of criticism, where graphs and other visualizations might answer questions about literary history and form, or a more “speculative” mode, championed by Johanna Drucker, </w:t>
      </w:r>
      <w:r>
        <w:t>who purposefully skews graphical metrics in order to reflect the ambiguity and partiality of the data they represent. In between these two extremes, theorists like Andrew Piper and Ted Underwood, temper the reductions and rhetoric of "distant reading" by i</w:t>
      </w:r>
      <w:r>
        <w:t xml:space="preserve">ncorporating close readings and explanations, and Catherine </w:t>
      </w:r>
      <w:proofErr w:type="spellStart"/>
      <w:r>
        <w:t>D'Ignazio</w:t>
      </w:r>
      <w:proofErr w:type="spellEnd"/>
      <w:r>
        <w:t xml:space="preserve"> and Lauren Klein, recover emotion and em</w:t>
      </w:r>
      <w:bookmarkStart w:id="0" w:name="_GoBack"/>
      <w:bookmarkEnd w:id="0"/>
      <w:r>
        <w:t>bodiment to indict traditional data science as an exclusionary discipline.</w:t>
      </w:r>
    </w:p>
  </w:footnote>
  <w:footnote w:id="2">
    <w:p w:rsidR="008F4B74" w:rsidRDefault="00CF419C">
      <w:pPr>
        <w:pStyle w:val="Footnote"/>
      </w:pPr>
      <w:r>
        <w:rPr>
          <w:rStyle w:val="FootnoteReference"/>
        </w:rPr>
        <w:footnoteRef/>
      </w:r>
      <w:r>
        <w:t>Recently, Nan Z. Da deems Co</w:t>
      </w:r>
      <w:r>
        <w:t>mputational Literary Studies (CLS) ineffective when her own experiments fail to reproduce or verify the results of her colleagues. Her emphasis on the “reproducible” in CLS extends Moretti’s call from 1983 for a “falsifiable criticism”: both advocate for a</w:t>
      </w:r>
      <w:r>
        <w:t xml:space="preserve"> methodology that is as reliable and verifiable as the social sciences.</w:t>
      </w:r>
    </w:p>
  </w:footnote>
  <w:footnote w:id="3">
    <w:p w:rsidR="008F4B74" w:rsidRDefault="00CF419C">
      <w:pPr>
        <w:pStyle w:val="Footnote"/>
      </w:pPr>
      <w:r>
        <w:rPr>
          <w:rStyle w:val="FootnoteReference"/>
        </w:rPr>
        <w:footnoteRef/>
      </w:r>
      <w:r>
        <w:t xml:space="preserve">The elasticity of the term "queer" has been critiqued since Judith Butler's </w:t>
      </w:r>
      <w:r>
        <w:t xml:space="preserve">invocation in 1993 that "queer" must "never be fully owned but always and only redeployed, twisted, queered from a prior usage" (19). One dominant redeployment in the early 21st century, summarized by David </w:t>
      </w:r>
      <w:proofErr w:type="spellStart"/>
      <w:r>
        <w:t>Eng</w:t>
      </w:r>
      <w:proofErr w:type="spellEnd"/>
      <w:r>
        <w:t>, Judith Halberstam, and José Munoz, orients t</w:t>
      </w:r>
      <w:r>
        <w:t xml:space="preserve">he transgressive associations of the term (which previously attached to transgressive sexualities) around the political urgency of global issues such as neoliberalism, the war on terror, migration, the environment, etc. More recently, </w:t>
      </w:r>
      <w:proofErr w:type="spellStart"/>
      <w:r>
        <w:t>Kadji</w:t>
      </w:r>
      <w:proofErr w:type="spellEnd"/>
      <w:r>
        <w:t xml:space="preserve"> Amin approaches</w:t>
      </w:r>
      <w:r>
        <w:t xml:space="preserve"> the term as "sticky with history," rather than fluid and multiple, to re-anchor "queer" to its affective and political moment of its emergence in the 1980s and 90s (181).</w:t>
      </w:r>
    </w:p>
  </w:footnote>
  <w:footnote w:id="4">
    <w:p w:rsidR="008F4B74" w:rsidRDefault="00CF419C">
      <w:pPr>
        <w:pStyle w:val="Footnote"/>
      </w:pPr>
      <w:r>
        <w:rPr>
          <w:rStyle w:val="FootnoteReference"/>
        </w:rPr>
        <w:footnoteRef/>
      </w:r>
      <w:r>
        <w:t xml:space="preserve">See Stephen Ramsay, </w:t>
      </w:r>
      <w:r>
        <w:rPr>
          <w:rStyle w:val="Emphasis"/>
        </w:rPr>
        <w:t>Reading Machines: Toward an Algorithmic Criticism</w:t>
      </w:r>
      <w:r>
        <w:t>, 2011, Jerome McGann and Lisa Samuels, "</w:t>
      </w:r>
      <w:proofErr w:type="spellStart"/>
      <w:r>
        <w:t>Deformance</w:t>
      </w:r>
      <w:proofErr w:type="spellEnd"/>
      <w:r>
        <w:t xml:space="preserve"> and Interpretat</w:t>
      </w:r>
      <w:r>
        <w:t xml:space="preserve">ion," in </w:t>
      </w:r>
      <w:r>
        <w:rPr>
          <w:rStyle w:val="Emphasis"/>
        </w:rPr>
        <w:t>Radiant Textuality: Literary Studies after the World Wide Web</w:t>
      </w:r>
      <w:r>
        <w:t xml:space="preserve">, 2001, Johanna Drucker, </w:t>
      </w:r>
      <w:proofErr w:type="spellStart"/>
      <w:r>
        <w:rPr>
          <w:rStyle w:val="Emphasis"/>
        </w:rPr>
        <w:t>SpecLab</w:t>
      </w:r>
      <w:proofErr w:type="spellEnd"/>
      <w:r>
        <w:rPr>
          <w:rStyle w:val="Emphasis"/>
        </w:rPr>
        <w:t>: Digital Aesthetics and Projects in Speculative Computing</w:t>
      </w:r>
      <w:r>
        <w:t>, 2009.</w:t>
      </w:r>
    </w:p>
  </w:footnote>
  <w:footnote w:id="5">
    <w:p w:rsidR="008F4B74" w:rsidRDefault="00CF419C">
      <w:pPr>
        <w:pStyle w:val="Footnote"/>
      </w:pPr>
      <w:r>
        <w:rPr>
          <w:rStyle w:val="FootnoteReference"/>
        </w:rPr>
        <w:footnoteRef/>
      </w:r>
      <w:r>
        <w:t xml:space="preserve">According to critics like Eve </w:t>
      </w:r>
      <w:proofErr w:type="spellStart"/>
      <w:r>
        <w:t>Kosofsky</w:t>
      </w:r>
      <w:proofErr w:type="spellEnd"/>
      <w:r>
        <w:t xml:space="preserve"> Sedgwick, Heather Love, and Rita </w:t>
      </w:r>
      <w:proofErr w:type="spellStart"/>
      <w:r>
        <w:t>Felski</w:t>
      </w:r>
      <w:proofErr w:type="spellEnd"/>
      <w:r>
        <w:t xml:space="preserve">, the logic of exposure closes off </w:t>
      </w:r>
      <w:r>
        <w:t>alternative possibilities for responding to texts.</w:t>
      </w:r>
    </w:p>
  </w:footnote>
  <w:footnote w:id="6">
    <w:p w:rsidR="008F4B74" w:rsidRDefault="00CF419C">
      <w:pPr>
        <w:pStyle w:val="Footnote"/>
      </w:pPr>
      <w:r>
        <w:rPr>
          <w:rStyle w:val="FootnoteReference"/>
        </w:rPr>
        <w:footnoteRef/>
      </w:r>
      <w:r>
        <w:t>Heather Love and Kelly Caldwell theorize that the pain and suffering in by queer subjects is irredeemable, that the bodily and psychic costs of homophobia cannot be alleviated or redressed.</w:t>
      </w:r>
    </w:p>
  </w:footnote>
  <w:footnote w:id="7">
    <w:p w:rsidR="008F4B74" w:rsidRDefault="00CF419C">
      <w:pPr>
        <w:pStyle w:val="Footnote"/>
      </w:pPr>
      <w:r>
        <w:rPr>
          <w:rStyle w:val="FootnoteReference"/>
        </w:rPr>
        <w:footnoteRef/>
      </w:r>
      <w:r>
        <w:t xml:space="preserve">Both Eve </w:t>
      </w:r>
      <w:proofErr w:type="spellStart"/>
      <w:r>
        <w:t>Kosofsky</w:t>
      </w:r>
      <w:proofErr w:type="spellEnd"/>
      <w:r>
        <w:t xml:space="preserve"> Sedgwick and Heath</w:t>
      </w:r>
      <w:r>
        <w:t xml:space="preserve">er Love </w:t>
      </w:r>
      <w:r>
        <w:t>discuss "touch" as an affective orientation for critical analysis</w:t>
      </w:r>
      <w:r>
        <w:t>.</w:t>
      </w:r>
    </w:p>
  </w:footnote>
  <w:footnote w:id="8">
    <w:p w:rsidR="008F4B74" w:rsidRDefault="00CF419C">
      <w:pPr>
        <w:pStyle w:val="Footnote"/>
      </w:pPr>
      <w:r>
        <w:rPr>
          <w:rStyle w:val="FootnoteReference"/>
        </w:rPr>
        <w:footnoteRef/>
      </w:r>
      <w:proofErr w:type="spellStart"/>
      <w:r>
        <w:t>Sidonie</w:t>
      </w:r>
      <w:proofErr w:type="spellEnd"/>
      <w:r>
        <w:t xml:space="preserve"> Smith and Julia Watson define "life writing" </w:t>
      </w:r>
      <w:r>
        <w:t>as "a general term for writing that takes a life, one’s own or another’s, as its subject. Such writing can be biographical, novelistic, historical, or explicitly self-referential and therefore autobiographical" (4).</w:t>
      </w:r>
    </w:p>
  </w:footnote>
  <w:footnote w:id="9">
    <w:p w:rsidR="008F4B74" w:rsidRDefault="00CF419C">
      <w:pPr>
        <w:pStyle w:val="Footnote"/>
      </w:pPr>
      <w:r>
        <w:rPr>
          <w:rStyle w:val="FootnoteReference"/>
        </w:rPr>
        <w:footnoteRef/>
      </w:r>
      <w:r>
        <w:t xml:space="preserve">Barnes's </w:t>
      </w:r>
      <w:proofErr w:type="spellStart"/>
      <w:r>
        <w:rPr>
          <w:rStyle w:val="Emphasis"/>
        </w:rPr>
        <w:t>Night</w:t>
      </w:r>
      <w:r>
        <w:rPr>
          <w:rStyle w:val="Emphasis"/>
        </w:rPr>
        <w:t>wood</w:t>
      </w:r>
      <w:proofErr w:type="spellEnd"/>
      <w:r>
        <w:t xml:space="preserve"> is not traditionally considered to be a fictionalized biography, though it is widely accepted as a roman à clef in which Barnes herself takes the character of Nora Flood and her former lover, Thelma Ellen Wood, is Robin Vote.</w:t>
      </w:r>
    </w:p>
  </w:footnote>
  <w:footnote w:id="10">
    <w:p w:rsidR="008F4B74" w:rsidRDefault="00CF419C">
      <w:pPr>
        <w:pStyle w:val="Footnote"/>
      </w:pPr>
      <w:r>
        <w:rPr>
          <w:rStyle w:val="FootnoteReference"/>
        </w:rPr>
        <w:footnoteRef/>
      </w:r>
      <w:r>
        <w:t>Mark Hansen's concept of "feed-forward" considers how new media expands perceptual reaches across new environments while marginalizing the direct apprehension of objects.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27586"/>
    <w:multiLevelType w:val="multilevel"/>
    <w:tmpl w:val="EE828610"/>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1" w15:restartNumberingAfterBreak="0">
    <w:nsid w:val="2A3A3CB4"/>
    <w:multiLevelType w:val="multilevel"/>
    <w:tmpl w:val="3052286A"/>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2" w15:restartNumberingAfterBreak="0">
    <w:nsid w:val="35D02BC4"/>
    <w:multiLevelType w:val="multilevel"/>
    <w:tmpl w:val="7B469392"/>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3" w15:restartNumberingAfterBreak="0">
    <w:nsid w:val="377E1493"/>
    <w:multiLevelType w:val="multilevel"/>
    <w:tmpl w:val="096EFAF4"/>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4" w15:restartNumberingAfterBreak="0">
    <w:nsid w:val="44E842DB"/>
    <w:multiLevelType w:val="multilevel"/>
    <w:tmpl w:val="02248BE6"/>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5" w15:restartNumberingAfterBreak="0">
    <w:nsid w:val="640E3CED"/>
    <w:multiLevelType w:val="multilevel"/>
    <w:tmpl w:val="07548A2E"/>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766F4942"/>
    <w:multiLevelType w:val="multilevel"/>
    <w:tmpl w:val="5D12EDDA"/>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num w:numId="1">
    <w:abstractNumId w:val="1"/>
  </w:num>
  <w:num w:numId="2">
    <w:abstractNumId w:val="6"/>
  </w:num>
  <w:num w:numId="3">
    <w:abstractNumId w:val="2"/>
  </w:num>
  <w:num w:numId="4">
    <w:abstractNumId w:val="5"/>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8F4B74"/>
    <w:rsid w:val="00297411"/>
    <w:rsid w:val="008F4B74"/>
    <w:rsid w:val="00BF72BB"/>
    <w:rsid w:val="00CF4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D69DD"/>
  <w15:docId w15:val="{54E4C7CA-C3B5-1047-ADE2-1F8B519D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numPr>
        <w:numId w:val="1"/>
      </w:numPr>
      <w:outlineLvl w:val="0"/>
    </w:pPr>
    <w:rPr>
      <w:b/>
      <w:bCs/>
    </w:rPr>
  </w:style>
  <w:style w:type="paragraph" w:styleId="Heading2">
    <w:name w:val="heading 2"/>
    <w:basedOn w:val="Heading"/>
    <w:next w:val="Textbody"/>
    <w:uiPriority w:val="9"/>
    <w:semiHidden/>
    <w:unhideWhenUsed/>
    <w:qFormat/>
    <w:pPr>
      <w:numPr>
        <w:ilvl w:val="1"/>
        <w:numId w:val="1"/>
      </w:numPr>
      <w:outlineLvl w:val="1"/>
    </w:pPr>
    <w:rPr>
      <w:b/>
      <w:bCs/>
      <w:i/>
      <w:iCs/>
    </w:rPr>
  </w:style>
  <w:style w:type="paragraph" w:styleId="Heading3">
    <w:name w:val="heading 3"/>
    <w:basedOn w:val="Heading"/>
    <w:next w:val="Textbody"/>
    <w:uiPriority w:val="9"/>
    <w:semiHidden/>
    <w:unhideWhenUsed/>
    <w:qFormat/>
    <w:pPr>
      <w:numPr>
        <w:ilvl w:val="2"/>
        <w:numId w:val="1"/>
      </w:numPr>
      <w:outlineLvl w:val="2"/>
    </w:pPr>
    <w:rPr>
      <w:b/>
      <w:bCs/>
    </w:rPr>
  </w:style>
  <w:style w:type="paragraph" w:styleId="Heading4">
    <w:name w:val="heading 4"/>
    <w:basedOn w:val="Heading"/>
    <w:next w:val="Textbody"/>
    <w:uiPriority w:val="9"/>
    <w:semiHidden/>
    <w:unhideWhenUsed/>
    <w:qFormat/>
    <w:pPr>
      <w:numPr>
        <w:ilvl w:val="3"/>
        <w:numId w:val="1"/>
      </w:numPr>
      <w:outlineLvl w:val="3"/>
    </w:pPr>
    <w:rPr>
      <w:b/>
      <w:bCs/>
      <w:i/>
      <w:iCs/>
    </w:rPr>
  </w:style>
  <w:style w:type="paragraph" w:styleId="Heading5">
    <w:name w:val="heading 5"/>
    <w:basedOn w:val="Heading"/>
    <w:next w:val="Textbody"/>
    <w:uiPriority w:val="9"/>
    <w:semiHidden/>
    <w:unhideWhenUsed/>
    <w:qFormat/>
    <w:pPr>
      <w:numPr>
        <w:ilvl w:val="4"/>
        <w:numId w:val="1"/>
      </w:numPr>
      <w:outlineLvl w:val="4"/>
    </w:pPr>
    <w:rPr>
      <w:b/>
      <w:bCs/>
    </w:rPr>
  </w:style>
  <w:style w:type="paragraph" w:styleId="Heading6">
    <w:name w:val="heading 6"/>
    <w:basedOn w:val="Heading"/>
    <w:next w:val="Textbody"/>
    <w:uiPriority w:val="9"/>
    <w:semiHidden/>
    <w:unhideWhenUsed/>
    <w:qFormat/>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uiPriority w:val="10"/>
    <w:qFormat/>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uiPriority w:val="11"/>
    <w:qFormat/>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lang/>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character" w:styleId="FootnoteReference">
    <w:name w:val="footnote reference"/>
    <w:basedOn w:val="DefaultParagraphFont"/>
    <w:uiPriority w:val="99"/>
    <w:semiHidden/>
    <w:unhideWhenUsed/>
    <w:rPr>
      <w:vertAlign w:val="superscript"/>
    </w:r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character" w:styleId="Hyperlink">
    <w:name w:val="Hyperlink"/>
    <w:basedOn w:val="DefaultParagraphFont"/>
    <w:rsid w:val="00297411"/>
    <w:rPr>
      <w:color w:val="4472C4" w:themeColor="accent1"/>
    </w:rPr>
  </w:style>
  <w:style w:type="paragraph" w:styleId="NormalWeb">
    <w:name w:val="Normal (Web)"/>
    <w:basedOn w:val="Normal"/>
    <w:uiPriority w:val="99"/>
    <w:unhideWhenUsed/>
    <w:rsid w:val="00297411"/>
    <w:pPr>
      <w:widowControl/>
      <w:suppressAutoHyphens w:val="0"/>
      <w:autoSpaceDN/>
      <w:spacing w:before="100" w:beforeAutospacing="1" w:after="100" w:afterAutospacing="1"/>
      <w:textAlignment w:val="auto"/>
    </w:pPr>
    <w:rPr>
      <w:rFonts w:eastAsia="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herumpus.net/2018/06/the-torment-of-queer-literature/" TargetMode="External"/><Relationship Id="rId13" Type="http://schemas.openxmlformats.org/officeDocument/2006/relationships/hyperlink" Target="https://voyant-tool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users.design.ucla.edu/~zblas/thesis_website/transcoder/transcoder.html." TargetMode="External"/><Relationship Id="rId12" Type="http://schemas.openxmlformats.org/officeDocument/2006/relationships/hyperlink" Target="https://www.tandfonline.com/doi/abs/10.1080/0740770X.2018.1473986"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rku.ca/caitlin/waves/navigate.html" TargetMode="External"/><Relationship Id="rId5" Type="http://schemas.openxmlformats.org/officeDocument/2006/relationships/footnotes" Target="footnotes.xml"/><Relationship Id="rId15" Type="http://schemas.openxmlformats.org/officeDocument/2006/relationships/hyperlink" Target="http://scholarlyediting.org/2014/editions/intro.markonthewall.html" TargetMode="External"/><Relationship Id="rId10" Type="http://schemas.openxmlformats.org/officeDocument/2006/relationships/hyperlink" Target="http://www.digitalhumanities.org/dhq/vol/5/1/000091/000091.html" TargetMode="External"/><Relationship Id="rId4" Type="http://schemas.openxmlformats.org/officeDocument/2006/relationships/webSettings" Target="webSettings.xml"/><Relationship Id="rId9" Type="http://schemas.openxmlformats.org/officeDocument/2006/relationships/hyperlink" Target="http://artsites.ucsc.edu/sdaniel/230/derrida_archivefever.pdf" TargetMode="External"/><Relationship Id="rId14" Type="http://schemas.openxmlformats.org/officeDocument/2006/relationships/hyperlink" Target="https://jitp.commons.gc.cuny.edu/digital-close-reading-tei-for-teaching-poetic-vocabula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3877</Words>
  <Characters>22105</Characters>
  <Application>Microsoft Office Word</Application>
  <DocSecurity>0</DocSecurity>
  <Lines>184</Lines>
  <Paragraphs>51</Paragraphs>
  <ScaleCrop>false</ScaleCrop>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Filipa  Calado</dc:creator>
  <cp:keywords/>
  <cp:lastModifiedBy>Microsoft Office User</cp:lastModifiedBy>
  <cp:revision>3</cp:revision>
  <dcterms:created xsi:type="dcterms:W3CDTF">2019-12-13T02:45:00Z</dcterms:created>
  <dcterms:modified xsi:type="dcterms:W3CDTF">2019-12-13T02:45:00Z</dcterms:modified>
</cp:coreProperties>
</file>